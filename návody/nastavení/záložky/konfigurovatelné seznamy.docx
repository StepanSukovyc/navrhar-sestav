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126D4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271126D5" w14:textId="77777777"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>
        <w:rPr>
          <w:b/>
          <w:i/>
          <w:sz w:val="24"/>
          <w:szCs w:val="24"/>
        </w:rPr>
        <w:t xml:space="preserve">konfigurovatelné </w:t>
      </w:r>
      <w:r w:rsidR="007A26D6">
        <w:rPr>
          <w:b/>
          <w:i/>
          <w:sz w:val="24"/>
          <w:szCs w:val="24"/>
        </w:rPr>
        <w:t>seznamy</w:t>
      </w:r>
      <w:r>
        <w:rPr>
          <w:sz w:val="24"/>
          <w:szCs w:val="24"/>
        </w:rPr>
        <w:t>“ se nachází v sekci „</w:t>
      </w:r>
      <w:r w:rsidR="007A26D6">
        <w:rPr>
          <w:b/>
          <w:i/>
          <w:sz w:val="24"/>
          <w:szCs w:val="24"/>
        </w:rPr>
        <w:t>nástroje</w:t>
      </w:r>
      <w:r>
        <w:rPr>
          <w:sz w:val="24"/>
          <w:szCs w:val="24"/>
        </w:rPr>
        <w:t xml:space="preserve">“ dialogového okna </w:t>
      </w:r>
      <w:r w:rsidRPr="006708E1">
        <w:rPr>
          <w:rFonts w:ascii="Courier New" w:hAnsi="Courier New" w:cs="Courier New"/>
          <w:b/>
          <w:i/>
          <w:sz w:val="24"/>
          <w:szCs w:val="24"/>
        </w:rPr>
        <w:t>Nastavení</w:t>
      </w:r>
    </w:p>
    <w:p w14:paraId="271126D6" w14:textId="77777777" w:rsidR="00C431D0" w:rsidRPr="00F22884" w:rsidRDefault="007A26D6" w:rsidP="007A26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12720" wp14:editId="27112721">
            <wp:extent cx="5412105" cy="431673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26D7" w14:textId="77777777" w:rsidR="006708E1" w:rsidRDefault="00C431D0" w:rsidP="002C39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Tato sekce umožňuje uživateli nakonfigurovat různé</w:t>
      </w:r>
      <w:r w:rsidR="006708E1">
        <w:rPr>
          <w:sz w:val="24"/>
          <w:szCs w:val="24"/>
        </w:rPr>
        <w:t xml:space="preserve"> seznamy </w:t>
      </w:r>
      <w:r>
        <w:rPr>
          <w:sz w:val="24"/>
          <w:szCs w:val="24"/>
        </w:rPr>
        <w:t xml:space="preserve">k usnadnění a přizpůsobení práce s NS. </w:t>
      </w:r>
      <w:r w:rsidR="006708E1">
        <w:rPr>
          <w:sz w:val="24"/>
          <w:szCs w:val="24"/>
        </w:rPr>
        <w:t xml:space="preserve">Každý seznamy se skládá z jednoduchých položek klíč-hodnota, které se následně používají v aplikaci pro různé účely. Tyto seznamy jsou pojmenované dle použití ale i jejích jména lze měnit, a proto seznam popisovaný v dané kapitole nemusí nutně přesně odpovídat verzi uživatele, nicméně identifikátory seznamu zůstávají stejné. Seznamy jsou dostupné v sekci </w:t>
      </w:r>
      <w:r w:rsidR="006708E1" w:rsidRPr="006708E1">
        <w:rPr>
          <w:b/>
          <w:i/>
          <w:sz w:val="24"/>
          <w:szCs w:val="24"/>
        </w:rPr>
        <w:t>seznamy</w:t>
      </w:r>
      <w:r w:rsidR="006708E1">
        <w:rPr>
          <w:sz w:val="24"/>
          <w:szCs w:val="24"/>
        </w:rPr>
        <w:t xml:space="preserve"> </w:t>
      </w:r>
    </w:p>
    <w:p w14:paraId="271126D8" w14:textId="77777777" w:rsidR="006708E1" w:rsidRDefault="006708E1" w:rsidP="006708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22" wp14:editId="27112723">
            <wp:extent cx="3171825" cy="10668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D9" w14:textId="77777777" w:rsidR="00C431D0" w:rsidRDefault="006708E1" w:rsidP="006708E1">
      <w:pPr>
        <w:rPr>
          <w:sz w:val="24"/>
          <w:szCs w:val="24"/>
        </w:rPr>
      </w:pPr>
      <w:r>
        <w:rPr>
          <w:sz w:val="24"/>
          <w:szCs w:val="24"/>
        </w:rPr>
        <w:t xml:space="preserve">a výběrem libovolné položky se aktivuje její </w:t>
      </w:r>
      <w:r w:rsidRPr="006708E1">
        <w:rPr>
          <w:rFonts w:ascii="Bodoni MT" w:hAnsi="Bodoni MT"/>
          <w:sz w:val="24"/>
          <w:szCs w:val="24"/>
        </w:rPr>
        <w:t>název</w:t>
      </w:r>
      <w:r w:rsidR="002D12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708E1">
        <w:rPr>
          <w:rFonts w:ascii="Bodoni MT" w:hAnsi="Bodoni MT"/>
          <w:sz w:val="24"/>
          <w:szCs w:val="24"/>
        </w:rPr>
        <w:t>identifikátor</w:t>
      </w:r>
      <w:r w:rsidR="002D122D">
        <w:rPr>
          <w:sz w:val="24"/>
          <w:szCs w:val="24"/>
        </w:rPr>
        <w:t xml:space="preserve"> a seznam položek</w:t>
      </w:r>
    </w:p>
    <w:p w14:paraId="271126DA" w14:textId="77777777" w:rsidR="006708E1" w:rsidRDefault="006708E1" w:rsidP="006708E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12724" wp14:editId="27112725">
            <wp:extent cx="3190875" cy="15240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DB" w14:textId="77777777" w:rsidR="002D122D" w:rsidRDefault="002D122D" w:rsidP="006708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26" wp14:editId="27112727">
            <wp:extent cx="3143250" cy="13906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DC" w14:textId="77777777" w:rsidR="006708E1" w:rsidRDefault="006708E1" w:rsidP="006708E1">
      <w:pPr>
        <w:rPr>
          <w:sz w:val="24"/>
          <w:szCs w:val="24"/>
        </w:rPr>
      </w:pPr>
      <w:r w:rsidRPr="006708E1">
        <w:rPr>
          <w:rFonts w:ascii="Bodoni MT" w:hAnsi="Bodoni MT"/>
          <w:sz w:val="24"/>
          <w:szCs w:val="24"/>
        </w:rPr>
        <w:t>název</w:t>
      </w:r>
      <w:r>
        <w:rPr>
          <w:sz w:val="24"/>
          <w:szCs w:val="24"/>
        </w:rPr>
        <w:t xml:space="preserve"> měnit lze, </w:t>
      </w:r>
      <w:r w:rsidRPr="006708E1">
        <w:rPr>
          <w:rFonts w:ascii="Bodoni MT" w:hAnsi="Bodoni MT"/>
          <w:sz w:val="24"/>
          <w:szCs w:val="24"/>
        </w:rPr>
        <w:t>identifikátor</w:t>
      </w:r>
      <w:r>
        <w:rPr>
          <w:sz w:val="24"/>
          <w:szCs w:val="24"/>
        </w:rPr>
        <w:t xml:space="preserve"> ale nikoliv (je to proto, že se </w:t>
      </w:r>
      <w:r w:rsidR="002D122D">
        <w:rPr>
          <w:sz w:val="24"/>
          <w:szCs w:val="24"/>
        </w:rPr>
        <w:t xml:space="preserve">v aplikaci </w:t>
      </w:r>
      <w:r>
        <w:rPr>
          <w:sz w:val="24"/>
          <w:szCs w:val="24"/>
        </w:rPr>
        <w:t xml:space="preserve">používají interně). Název změníme jednoduše změnou hodnoty textového pole </w:t>
      </w:r>
      <w:r w:rsidRPr="002D122D">
        <w:rPr>
          <w:rFonts w:ascii="Bodoni MT" w:hAnsi="Bodoni MT"/>
          <w:sz w:val="24"/>
          <w:szCs w:val="24"/>
        </w:rPr>
        <w:t>název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7112728" wp14:editId="27112729">
            <wp:extent cx="1924050" cy="3905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změna</w:t>
      </w:r>
      <w:r w:rsidR="002D12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projeví po dalším otevření dialogového okna </w:t>
      </w:r>
      <w:r w:rsidRPr="006708E1">
        <w:rPr>
          <w:rFonts w:ascii="Courier New" w:hAnsi="Courier New" w:cs="Courier New"/>
          <w:b/>
          <w:i/>
          <w:sz w:val="24"/>
          <w:szCs w:val="24"/>
        </w:rPr>
        <w:t>Nastavení</w:t>
      </w:r>
    </w:p>
    <w:p w14:paraId="271126DD" w14:textId="77777777" w:rsidR="006708E1" w:rsidRDefault="006708E1" w:rsidP="006708E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2A" wp14:editId="2711272B">
            <wp:extent cx="3190875" cy="15240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DE" w14:textId="2108A008" w:rsidR="002D122D" w:rsidRDefault="002D122D" w:rsidP="002D122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 seznamem položek se pracuje jak s tabulkou – přidání nových položek probíhá vložením hodnot do příslušných buněk, odstraněním hodnot buněk se položka odstraní – kde v prvním sloupci se nachází </w:t>
      </w:r>
      <w:r w:rsidRPr="002D122D">
        <w:rPr>
          <w:rFonts w:ascii="Bodoni MT" w:hAnsi="Bodoni MT"/>
          <w:sz w:val="24"/>
          <w:szCs w:val="24"/>
        </w:rPr>
        <w:t>klí</w:t>
      </w:r>
      <w:r w:rsidRPr="002D122D">
        <w:rPr>
          <w:rFonts w:ascii="Cambria" w:hAnsi="Cambria" w:cs="Cambria"/>
          <w:sz w:val="24"/>
          <w:szCs w:val="24"/>
        </w:rPr>
        <w:t>č</w:t>
      </w:r>
      <w:r w:rsidRPr="002D122D">
        <w:rPr>
          <w:rFonts w:ascii="Bodoni MT" w:hAnsi="Bodoni MT"/>
          <w:sz w:val="24"/>
          <w:szCs w:val="24"/>
        </w:rPr>
        <w:t>e</w:t>
      </w:r>
      <w:r>
        <w:rPr>
          <w:sz w:val="24"/>
          <w:szCs w:val="24"/>
        </w:rPr>
        <w:t xml:space="preserve"> a v druhém </w:t>
      </w:r>
      <w:r w:rsidRPr="002D122D">
        <w:rPr>
          <w:rFonts w:ascii="Bodoni MT" w:hAnsi="Bodoni MT"/>
          <w:sz w:val="24"/>
          <w:szCs w:val="24"/>
        </w:rPr>
        <w:t>hodnoty</w:t>
      </w:r>
      <w:r>
        <w:rPr>
          <w:sz w:val="24"/>
          <w:szCs w:val="24"/>
        </w:rPr>
        <w:t xml:space="preserve">, nicméně každý seznam má jiný význam těchto pojmů. </w:t>
      </w:r>
      <w:r w:rsidR="00AD3AED">
        <w:rPr>
          <w:sz w:val="24"/>
          <w:szCs w:val="24"/>
        </w:rPr>
        <w:t>Navíc, změna položek některých seznamu není doporučená</w:t>
      </w:r>
      <w:r w:rsidR="00AD3AED">
        <w:rPr>
          <w:sz w:val="24"/>
          <w:szCs w:val="24"/>
          <w:lang w:val="en-US"/>
        </w:rPr>
        <w:t xml:space="preserve">! </w:t>
      </w:r>
      <w:r>
        <w:rPr>
          <w:sz w:val="24"/>
          <w:szCs w:val="24"/>
        </w:rPr>
        <w:t xml:space="preserve">Proto probereme každý a ukážeme </w:t>
      </w:r>
      <w:r w:rsidR="00E96770">
        <w:rPr>
          <w:sz w:val="24"/>
          <w:szCs w:val="24"/>
        </w:rPr>
        <w:t>si</w:t>
      </w:r>
      <w:ins w:id="0" w:author="Stepan Sukovyč" w:date="2014-08-05T10:47:00Z">
        <w:r w:rsidR="00E96770">
          <w:rPr>
            <w:sz w:val="24"/>
            <w:szCs w:val="24"/>
          </w:rPr>
          <w:t>,</w:t>
        </w:r>
      </w:ins>
      <w:r w:rsidR="00E96770">
        <w:rPr>
          <w:sz w:val="24"/>
          <w:szCs w:val="24"/>
        </w:rPr>
        <w:t xml:space="preserve"> k čemu</w:t>
      </w:r>
      <w:r>
        <w:rPr>
          <w:sz w:val="24"/>
          <w:szCs w:val="24"/>
        </w:rPr>
        <w:t xml:space="preserve"> a kde se používají, pro identifikaci seznamu nadále budeme používat jeho identifikátor:</w:t>
      </w:r>
    </w:p>
    <w:p w14:paraId="271126DF" w14:textId="77777777" w:rsidR="0071245D" w:rsidRDefault="000B4161" w:rsidP="0071245D">
      <w:pPr>
        <w:pStyle w:val="Nadpis5"/>
        <w:rPr>
          <w:rStyle w:val="Nadpis5Char"/>
        </w:rPr>
      </w:pPr>
      <w:proofErr w:type="spellStart"/>
      <w:r w:rsidRPr="0071245D">
        <w:rPr>
          <w:rStyle w:val="Nadpis5Char"/>
        </w:rPr>
        <w:t>Fonts</w:t>
      </w:r>
      <w:proofErr w:type="spellEnd"/>
    </w:p>
    <w:p w14:paraId="271126E0" w14:textId="77777777" w:rsidR="0071245D" w:rsidRPr="004C3E69" w:rsidRDefault="004C3E69" w:rsidP="0071245D">
      <w:pPr>
        <w:ind w:firstLine="567"/>
        <w:rPr>
          <w:sz w:val="24"/>
          <w:szCs w:val="24"/>
        </w:rPr>
      </w:pPr>
      <w:r w:rsidRPr="004C3E69">
        <w:rPr>
          <w:sz w:val="24"/>
          <w:szCs w:val="24"/>
        </w:rPr>
        <w:t>Zkratky systémového písma</w:t>
      </w:r>
    </w:p>
    <w:p w14:paraId="271126E1" w14:textId="77777777" w:rsidR="004C3E69" w:rsidRDefault="004C3E69" w:rsidP="004C3E69">
      <w:pPr>
        <w:jc w:val="center"/>
      </w:pPr>
      <w:r>
        <w:rPr>
          <w:noProof/>
        </w:rPr>
        <w:lastRenderedPageBreak/>
        <w:drawing>
          <wp:inline distT="0" distB="0" distL="0" distR="0" wp14:anchorId="2711272C" wp14:editId="2711272D">
            <wp:extent cx="3143250" cy="13906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E2" w14:textId="77777777" w:rsidR="004C3E69" w:rsidRDefault="004C3E69" w:rsidP="004C3E69">
      <w:pPr>
        <w:ind w:firstLine="567"/>
      </w:pPr>
      <w:r w:rsidRPr="004C3E69">
        <w:rPr>
          <w:sz w:val="24"/>
          <w:szCs w:val="24"/>
        </w:rPr>
        <w:t xml:space="preserve">Kde klíč </w:t>
      </w:r>
      <w:proofErr w:type="spellStart"/>
      <w:r w:rsidRPr="004C3E69">
        <w:rPr>
          <w:rFonts w:ascii="Bodoni MT" w:hAnsi="Bodoni MT"/>
          <w:b/>
          <w:sz w:val="24"/>
          <w:szCs w:val="24"/>
        </w:rPr>
        <w:t>times</w:t>
      </w:r>
      <w:proofErr w:type="spellEnd"/>
      <w:r w:rsidRPr="004C3E69">
        <w:rPr>
          <w:sz w:val="24"/>
          <w:szCs w:val="24"/>
        </w:rPr>
        <w:t xml:space="preserve"> je </w:t>
      </w:r>
      <w:r w:rsidRPr="004C3E69">
        <w:rPr>
          <w:rFonts w:ascii="Courier New" w:hAnsi="Courier New" w:cs="Courier New"/>
          <w:i/>
          <w:sz w:val="24"/>
          <w:szCs w:val="24"/>
        </w:rPr>
        <w:t>Serif</w:t>
      </w:r>
      <w:r w:rsidRPr="004C3E69">
        <w:rPr>
          <w:sz w:val="24"/>
          <w:szCs w:val="24"/>
        </w:rPr>
        <w:t xml:space="preserve">, </w:t>
      </w:r>
      <w:proofErr w:type="spellStart"/>
      <w:r w:rsidRPr="004C3E69">
        <w:rPr>
          <w:rFonts w:ascii="Bodoni MT" w:hAnsi="Bodoni MT"/>
          <w:b/>
          <w:sz w:val="24"/>
          <w:szCs w:val="24"/>
        </w:rPr>
        <w:t>arial</w:t>
      </w:r>
      <w:proofErr w:type="spellEnd"/>
      <w:r w:rsidRPr="004C3E69">
        <w:rPr>
          <w:sz w:val="24"/>
          <w:szCs w:val="24"/>
        </w:rPr>
        <w:t xml:space="preserve"> – </w:t>
      </w:r>
      <w:proofErr w:type="spellStart"/>
      <w:r w:rsidRPr="004C3E69">
        <w:rPr>
          <w:rFonts w:ascii="Courier New" w:hAnsi="Courier New" w:cs="Courier New"/>
          <w:i/>
          <w:sz w:val="24"/>
          <w:szCs w:val="24"/>
        </w:rPr>
        <w:t>SansSerif</w:t>
      </w:r>
      <w:proofErr w:type="spellEnd"/>
      <w:r w:rsidRPr="004C3E69">
        <w:rPr>
          <w:sz w:val="24"/>
          <w:szCs w:val="24"/>
        </w:rPr>
        <w:t xml:space="preserve"> a </w:t>
      </w:r>
      <w:proofErr w:type="spellStart"/>
      <w:r w:rsidRPr="004C3E69">
        <w:rPr>
          <w:rFonts w:ascii="Bodoni MT" w:hAnsi="Bodoni MT"/>
          <w:b/>
          <w:sz w:val="24"/>
          <w:szCs w:val="24"/>
        </w:rPr>
        <w:t>courier</w:t>
      </w:r>
      <w:proofErr w:type="spellEnd"/>
      <w:r w:rsidRPr="004C3E69">
        <w:rPr>
          <w:sz w:val="24"/>
          <w:szCs w:val="24"/>
        </w:rPr>
        <w:t xml:space="preserve"> – </w:t>
      </w:r>
      <w:proofErr w:type="spellStart"/>
      <w:r w:rsidRPr="004C3E69">
        <w:rPr>
          <w:rFonts w:ascii="Courier New" w:hAnsi="Courier New" w:cs="Courier New"/>
          <w:i/>
          <w:sz w:val="24"/>
          <w:szCs w:val="24"/>
        </w:rPr>
        <w:t>Monospace</w:t>
      </w:r>
      <w:proofErr w:type="spellEnd"/>
      <w:r w:rsidRPr="004C3E69">
        <w:rPr>
          <w:sz w:val="24"/>
          <w:szCs w:val="24"/>
        </w:rPr>
        <w:t>. Zde hodnoty nemá smysl přidávat, protože aplikace interně počítá pouze s těmito hodnotami</w:t>
      </w:r>
      <w:r>
        <w:rPr>
          <w:sz w:val="24"/>
          <w:szCs w:val="24"/>
        </w:rPr>
        <w:t>.</w:t>
      </w:r>
      <w:r w:rsidR="00023B34">
        <w:rPr>
          <w:sz w:val="24"/>
          <w:szCs w:val="24"/>
        </w:rPr>
        <w:t xml:space="preserve"> Zatím tato verze neumožňuje nijak nakládat s položky daného seznamu.</w:t>
      </w:r>
    </w:p>
    <w:p w14:paraId="271126E3" w14:textId="77777777" w:rsidR="0071245D" w:rsidRDefault="003571EF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t>Scripts</w:t>
      </w:r>
      <w:proofErr w:type="spellEnd"/>
    </w:p>
    <w:p w14:paraId="271126E4" w14:textId="77777777" w:rsidR="0071245D" w:rsidRDefault="00040635" w:rsidP="0071245D">
      <w:pPr>
        <w:ind w:firstLine="567"/>
        <w:rPr>
          <w:sz w:val="24"/>
          <w:szCs w:val="24"/>
        </w:rPr>
      </w:pPr>
      <w:r w:rsidRPr="00040635">
        <w:rPr>
          <w:sz w:val="24"/>
          <w:szCs w:val="24"/>
        </w:rPr>
        <w:t>Konfigurovatelný seznam výchozích skriptů</w:t>
      </w:r>
    </w:p>
    <w:p w14:paraId="271126E5" w14:textId="77777777" w:rsidR="00040635" w:rsidRDefault="00040635" w:rsidP="0004063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2E" wp14:editId="2711272F">
            <wp:extent cx="3143250" cy="139065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E6" w14:textId="77777777" w:rsidR="00040635" w:rsidRDefault="00040635" w:rsidP="0071245D">
      <w:pPr>
        <w:ind w:firstLine="567"/>
        <w:rPr>
          <w:sz w:val="24"/>
          <w:szCs w:val="24"/>
        </w:rPr>
      </w:pPr>
      <w:r>
        <w:rPr>
          <w:sz w:val="24"/>
          <w:szCs w:val="24"/>
        </w:rPr>
        <w:t>U tohoto seznamu se bere v úvahu pouze klíč. Tento seznam slouží šablonou specifikace atributů objektu NS na ty, co jsou skripta a ty, co nemusí být skriptem. Obecně vzato, že atribut obsahuje skript, pokud jeho název začíná</w:t>
      </w:r>
      <w:r w:rsidRPr="00040635">
        <w:rPr>
          <w:sz w:val="24"/>
          <w:szCs w:val="24"/>
        </w:rPr>
        <w:t xml:space="preserve"> posloupnosti </w:t>
      </w:r>
      <w:r w:rsidRPr="00040635">
        <w:rPr>
          <w:rFonts w:ascii="Arial Narrow" w:hAnsi="Arial Narrow"/>
          <w:b/>
          <w:i/>
          <w:sz w:val="24"/>
          <w:szCs w:val="24"/>
        </w:rPr>
        <w:t>on</w:t>
      </w:r>
      <w:r>
        <w:rPr>
          <w:rFonts w:ascii="Arial Narrow" w:hAnsi="Arial Narrow"/>
          <w:sz w:val="24"/>
          <w:szCs w:val="24"/>
        </w:rPr>
        <w:t>,</w:t>
      </w:r>
      <w:r>
        <w:rPr>
          <w:sz w:val="24"/>
          <w:szCs w:val="24"/>
        </w:rPr>
        <w:t xml:space="preserve"> např. </w:t>
      </w:r>
      <w:proofErr w:type="spellStart"/>
      <w:r w:rsidRPr="001A16D7">
        <w:rPr>
          <w:b/>
          <w:i/>
          <w:sz w:val="24"/>
          <w:szCs w:val="24"/>
        </w:rPr>
        <w:t>on</w:t>
      </w:r>
      <w:r w:rsidRPr="001A16D7">
        <w:rPr>
          <w:i/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A16D7">
        <w:rPr>
          <w:b/>
          <w:i/>
          <w:sz w:val="24"/>
          <w:szCs w:val="24"/>
        </w:rPr>
        <w:t>on</w:t>
      </w:r>
      <w:r w:rsidRPr="001A16D7">
        <w:rPr>
          <w:i/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A16D7">
        <w:rPr>
          <w:b/>
          <w:i/>
          <w:sz w:val="24"/>
          <w:szCs w:val="24"/>
        </w:rPr>
        <w:t>on</w:t>
      </w:r>
      <w:r w:rsidRPr="001A16D7">
        <w:rPr>
          <w:i/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A16D7">
        <w:rPr>
          <w:b/>
          <w:i/>
          <w:sz w:val="24"/>
          <w:szCs w:val="24"/>
        </w:rPr>
        <w:t>on</w:t>
      </w:r>
      <w:r>
        <w:rPr>
          <w:i/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A16D7">
        <w:rPr>
          <w:b/>
          <w:i/>
          <w:sz w:val="24"/>
          <w:szCs w:val="24"/>
        </w:rPr>
        <w:t>on</w:t>
      </w:r>
      <w:r>
        <w:rPr>
          <w:i/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atd. Tuto množinu lze rozšířit o specifické atributy právě změnou daného seznamu, navíc, všechny hodnoty daného seznamu jsou</w:t>
      </w:r>
      <w:r w:rsidR="00830371">
        <w:rPr>
          <w:sz w:val="24"/>
          <w:szCs w:val="24"/>
        </w:rPr>
        <w:t xml:space="preserve"> globální</w:t>
      </w:r>
      <w:r>
        <w:rPr>
          <w:sz w:val="24"/>
          <w:szCs w:val="24"/>
        </w:rPr>
        <w:t xml:space="preserve">, tj. pokud </w:t>
      </w:r>
      <w:r w:rsidR="00830371">
        <w:rPr>
          <w:sz w:val="24"/>
          <w:szCs w:val="24"/>
        </w:rPr>
        <w:t>název atributu odpovídá n</w:t>
      </w:r>
      <w:r>
        <w:rPr>
          <w:sz w:val="24"/>
          <w:szCs w:val="24"/>
        </w:rPr>
        <w:t>ěkteré z položek seznamu, pak se zobrazí jako skript u každého objektu co může skript obsahovat.</w:t>
      </w:r>
    </w:p>
    <w:p w14:paraId="271126E7" w14:textId="77777777" w:rsidR="00830371" w:rsidRDefault="00830371" w:rsidP="00830371">
      <w:pPr>
        <w:rPr>
          <w:sz w:val="24"/>
          <w:szCs w:val="24"/>
        </w:rPr>
      </w:pPr>
      <w:r w:rsidRPr="00830371"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 w:rsidRPr="00830371">
        <w:rPr>
          <w:rFonts w:ascii="Arial Narrow" w:hAnsi="Arial Narrow"/>
          <w:i/>
          <w:sz w:val="24"/>
          <w:szCs w:val="24"/>
        </w:rPr>
        <w:t xml:space="preserve">potřebujeme jako skript použit atribut </w:t>
      </w:r>
      <w:r w:rsidRPr="00830371">
        <w:rPr>
          <w:rFonts w:ascii="Arial Narrow" w:hAnsi="Arial Narrow"/>
          <w:b/>
          <w:i/>
          <w:sz w:val="24"/>
          <w:szCs w:val="24"/>
        </w:rPr>
        <w:t>skript</w:t>
      </w:r>
      <w:r w:rsidRPr="00830371">
        <w:rPr>
          <w:rFonts w:ascii="Arial Narrow" w:hAnsi="Arial Narrow"/>
          <w:i/>
          <w:sz w:val="24"/>
          <w:szCs w:val="24"/>
        </w:rPr>
        <w:t>. Přidáme tento název do seznamu</w:t>
      </w:r>
    </w:p>
    <w:p w14:paraId="271126E8" w14:textId="77777777" w:rsidR="00830371" w:rsidRDefault="00830371" w:rsidP="008303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30" wp14:editId="27112731">
            <wp:extent cx="3143250" cy="139065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E9" w14:textId="77777777" w:rsidR="00830371" w:rsidRDefault="00830371" w:rsidP="00830371">
      <w:pPr>
        <w:rPr>
          <w:rFonts w:ascii="Arial Narrow" w:hAnsi="Arial Narrow"/>
          <w:i/>
          <w:sz w:val="24"/>
          <w:szCs w:val="24"/>
        </w:rPr>
      </w:pPr>
      <w:r w:rsidRPr="00830371">
        <w:rPr>
          <w:rFonts w:ascii="Arial Narrow" w:hAnsi="Arial Narrow"/>
          <w:i/>
          <w:sz w:val="24"/>
          <w:szCs w:val="24"/>
        </w:rPr>
        <w:t xml:space="preserve">Teď </w:t>
      </w:r>
      <w:r>
        <w:rPr>
          <w:rFonts w:ascii="Arial Narrow" w:hAnsi="Arial Narrow"/>
          <w:i/>
          <w:sz w:val="24"/>
          <w:szCs w:val="24"/>
        </w:rPr>
        <w:t xml:space="preserve">se po </w:t>
      </w:r>
      <w:r w:rsidRPr="0081344E">
        <w:rPr>
          <w:rFonts w:ascii="Arial Narrow" w:hAnsi="Arial Narrow"/>
          <w:i/>
          <w:color w:val="FF0000"/>
          <w:sz w:val="24"/>
          <w:szCs w:val="24"/>
        </w:rPr>
        <w:t>znovu otevření aplikace</w:t>
      </w:r>
      <w:r>
        <w:rPr>
          <w:rFonts w:ascii="Arial Narrow" w:hAnsi="Arial Narrow"/>
          <w:i/>
          <w:sz w:val="24"/>
          <w:szCs w:val="24"/>
        </w:rPr>
        <w:t xml:space="preserve"> atribut </w:t>
      </w:r>
      <w:r w:rsidRPr="00830371">
        <w:rPr>
          <w:rFonts w:ascii="Arial Narrow" w:hAnsi="Arial Narrow"/>
          <w:b/>
          <w:i/>
          <w:sz w:val="24"/>
          <w:szCs w:val="24"/>
        </w:rPr>
        <w:t>skript</w:t>
      </w:r>
      <w:r>
        <w:rPr>
          <w:rFonts w:ascii="Arial Narrow" w:hAnsi="Arial Narrow"/>
          <w:i/>
          <w:sz w:val="24"/>
          <w:szCs w:val="24"/>
        </w:rPr>
        <w:t xml:space="preserve"> považuje za atribut popisující skript a tudíž je v seznamu dostupných skriptů, např. v dialogovém okně </w:t>
      </w:r>
      <w:r w:rsidRPr="00830371">
        <w:rPr>
          <w:rFonts w:ascii="Courier New" w:hAnsi="Courier New" w:cs="Courier New"/>
          <w:b/>
          <w:i/>
          <w:sz w:val="24"/>
          <w:szCs w:val="24"/>
        </w:rPr>
        <w:t>Vlastnosti</w:t>
      </w:r>
      <w:r>
        <w:rPr>
          <w:rFonts w:ascii="Arial Narrow" w:hAnsi="Arial Narrow"/>
          <w:i/>
          <w:sz w:val="24"/>
          <w:szCs w:val="24"/>
        </w:rPr>
        <w:t xml:space="preserve"> na záložce </w:t>
      </w:r>
      <w:r w:rsidRPr="00830371">
        <w:rPr>
          <w:rFonts w:ascii="Arial Narrow" w:hAnsi="Arial Narrow"/>
          <w:b/>
          <w:i/>
          <w:sz w:val="24"/>
          <w:szCs w:val="24"/>
        </w:rPr>
        <w:t>skripty</w:t>
      </w:r>
      <w:r>
        <w:rPr>
          <w:rFonts w:ascii="Arial Narrow" w:hAnsi="Arial Narrow"/>
          <w:i/>
          <w:sz w:val="24"/>
          <w:szCs w:val="24"/>
        </w:rPr>
        <w:t xml:space="preserve"> v seznamu </w:t>
      </w:r>
      <w:r w:rsidRPr="00830371">
        <w:rPr>
          <w:rFonts w:ascii="Bodoni MT" w:hAnsi="Bodoni MT"/>
          <w:b/>
          <w:i/>
          <w:sz w:val="24"/>
          <w:szCs w:val="24"/>
        </w:rPr>
        <w:t>aktivace</w:t>
      </w:r>
    </w:p>
    <w:p w14:paraId="271126EA" w14:textId="77777777" w:rsidR="00830371" w:rsidRDefault="00830371" w:rsidP="00830371">
      <w:pPr>
        <w:jc w:val="center"/>
        <w:rPr>
          <w:rFonts w:ascii="Arial Narrow" w:hAnsi="Arial Narrow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12732" wp14:editId="27112733">
            <wp:extent cx="4924425" cy="2809875"/>
            <wp:effectExtent l="0" t="0" r="952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EB" w14:textId="77777777" w:rsidR="00830371" w:rsidRDefault="00830371" w:rsidP="00830371">
      <w:pPr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Nebo v doplňku </w:t>
      </w:r>
      <w:r w:rsidRPr="00830371">
        <w:rPr>
          <w:rFonts w:ascii="Courier New" w:hAnsi="Courier New" w:cs="Courier New"/>
          <w:b/>
          <w:i/>
          <w:sz w:val="24"/>
          <w:szCs w:val="24"/>
        </w:rPr>
        <w:t>Okno vlastnosti</w:t>
      </w:r>
      <w:r>
        <w:rPr>
          <w:rFonts w:ascii="Arial Narrow" w:hAnsi="Arial Narrow"/>
          <w:i/>
          <w:sz w:val="24"/>
          <w:szCs w:val="24"/>
        </w:rPr>
        <w:t xml:space="preserve"> na záložce </w:t>
      </w:r>
      <w:r w:rsidRPr="00830371">
        <w:rPr>
          <w:rFonts w:ascii="Arial Narrow" w:hAnsi="Arial Narrow"/>
          <w:b/>
          <w:i/>
          <w:sz w:val="24"/>
          <w:szCs w:val="24"/>
        </w:rPr>
        <w:t>Metody</w:t>
      </w:r>
    </w:p>
    <w:p w14:paraId="271126EC" w14:textId="77777777" w:rsidR="00830371" w:rsidRPr="00830371" w:rsidRDefault="00830371" w:rsidP="00830371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7112734" wp14:editId="27112735">
            <wp:extent cx="2800350" cy="2524125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ED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t>DashStyle</w:t>
      </w:r>
      <w:proofErr w:type="spellEnd"/>
    </w:p>
    <w:p w14:paraId="271126EE" w14:textId="40222732" w:rsidR="0071245D" w:rsidRPr="0011220B" w:rsidRDefault="0011220B" w:rsidP="0071245D">
      <w:pPr>
        <w:ind w:firstLine="567"/>
        <w:rPr>
          <w:sz w:val="24"/>
          <w:szCs w:val="24"/>
        </w:rPr>
      </w:pPr>
      <w:del w:id="1" w:author="Stepan Sukovyč" w:date="2014-08-05T10:47:00Z">
        <w:r w:rsidRPr="0011220B">
          <w:rPr>
            <w:sz w:val="24"/>
            <w:szCs w:val="24"/>
          </w:rPr>
          <w:delText>Dostupné</w:delText>
        </w:r>
      </w:del>
      <w:ins w:id="2" w:author="Stepan Sukovyč" w:date="2014-08-05T10:47:00Z">
        <w:r w:rsidR="00E96770">
          <w:rPr>
            <w:sz w:val="24"/>
            <w:szCs w:val="24"/>
          </w:rPr>
          <w:t>Výchozí</w:t>
        </w:r>
      </w:ins>
      <w:r w:rsidR="00E96770">
        <w:rPr>
          <w:sz w:val="24"/>
          <w:szCs w:val="24"/>
        </w:rPr>
        <w:t xml:space="preserve"> </w:t>
      </w:r>
      <w:r w:rsidRPr="0011220B">
        <w:rPr>
          <w:sz w:val="24"/>
          <w:szCs w:val="24"/>
        </w:rPr>
        <w:t>styly čár</w:t>
      </w:r>
    </w:p>
    <w:p w14:paraId="271126EF" w14:textId="77777777" w:rsidR="0011220B" w:rsidRDefault="0011220B" w:rsidP="0011220B">
      <w:pPr>
        <w:jc w:val="center"/>
      </w:pPr>
      <w:r>
        <w:rPr>
          <w:noProof/>
        </w:rPr>
        <w:drawing>
          <wp:inline distT="0" distB="0" distL="0" distR="0" wp14:anchorId="27112736" wp14:editId="27112737">
            <wp:extent cx="3143250" cy="13906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F0" w14:textId="5710FACB" w:rsidR="0011220B" w:rsidRPr="0011220B" w:rsidRDefault="0011220B" w:rsidP="0011220B">
      <w:pPr>
        <w:ind w:firstLine="567"/>
        <w:rPr>
          <w:sz w:val="24"/>
          <w:szCs w:val="24"/>
        </w:rPr>
      </w:pPr>
      <w:r w:rsidRPr="0011220B">
        <w:rPr>
          <w:sz w:val="24"/>
          <w:szCs w:val="24"/>
        </w:rPr>
        <w:t xml:space="preserve">hodnoty se používají při nastavení vzhledu rámečku grafického objektu. Daný seznam je napůl konfigurovatelný – hodnoty sloupce </w:t>
      </w:r>
      <w:r w:rsidRPr="0011220B">
        <w:rPr>
          <w:rFonts w:ascii="Bodoni MT" w:hAnsi="Bodoni MT"/>
          <w:b/>
          <w:sz w:val="24"/>
          <w:szCs w:val="24"/>
        </w:rPr>
        <w:t>klí</w:t>
      </w:r>
      <w:r w:rsidRPr="0011220B">
        <w:rPr>
          <w:rFonts w:ascii="Cambria" w:hAnsi="Cambria" w:cs="Cambria"/>
          <w:b/>
          <w:sz w:val="24"/>
          <w:szCs w:val="24"/>
        </w:rPr>
        <w:t>č</w:t>
      </w:r>
      <w:r w:rsidRPr="0011220B">
        <w:rPr>
          <w:sz w:val="24"/>
          <w:szCs w:val="24"/>
        </w:rPr>
        <w:t xml:space="preserve"> nelze měnit (i když to aplikace umožňuje) – interní logika aplikace počítá s přesně uvedenými názvy, lze ovšem měnit hodnoty sloupce </w:t>
      </w:r>
      <w:r w:rsidRPr="0011220B">
        <w:rPr>
          <w:rFonts w:ascii="Bodoni MT" w:hAnsi="Bodoni MT"/>
          <w:b/>
          <w:sz w:val="24"/>
          <w:szCs w:val="24"/>
        </w:rPr>
        <w:t>hodnota</w:t>
      </w:r>
      <w:r w:rsidRPr="0011220B">
        <w:rPr>
          <w:sz w:val="24"/>
          <w:szCs w:val="24"/>
        </w:rPr>
        <w:t>.</w:t>
      </w:r>
    </w:p>
    <w:p w14:paraId="271126F1" w14:textId="77777777" w:rsidR="0011220B" w:rsidRPr="0011220B" w:rsidRDefault="0011220B" w:rsidP="0011220B">
      <w:pPr>
        <w:ind w:firstLine="567"/>
        <w:rPr>
          <w:sz w:val="24"/>
          <w:szCs w:val="24"/>
        </w:rPr>
      </w:pPr>
      <w:r w:rsidRPr="00E95B09">
        <w:rPr>
          <w:rStyle w:val="Nadpis4Char"/>
        </w:rPr>
        <w:lastRenderedPageBreak/>
        <w:t>Příklad</w:t>
      </w:r>
      <w:r w:rsidRPr="0011220B">
        <w:rPr>
          <w:sz w:val="24"/>
          <w:szCs w:val="24"/>
        </w:rPr>
        <w:t xml:space="preserve">: </w:t>
      </w:r>
      <w:r w:rsidRPr="00E95B09">
        <w:rPr>
          <w:rFonts w:ascii="Arial Narrow" w:hAnsi="Arial Narrow"/>
          <w:i/>
          <w:sz w:val="24"/>
          <w:szCs w:val="24"/>
        </w:rPr>
        <w:t>změníme název stylu</w:t>
      </w:r>
      <w:r w:rsidRPr="0011220B">
        <w:rPr>
          <w:sz w:val="24"/>
          <w:szCs w:val="24"/>
        </w:rPr>
        <w:t xml:space="preserve"> </w:t>
      </w:r>
      <w:r w:rsidRPr="00E95B09">
        <w:rPr>
          <w:rFonts w:ascii="Bodoni MT" w:hAnsi="Bodoni MT"/>
          <w:sz w:val="24"/>
          <w:szCs w:val="24"/>
        </w:rPr>
        <w:t>dvojitá</w:t>
      </w:r>
      <w:r w:rsidRPr="0011220B">
        <w:rPr>
          <w:sz w:val="24"/>
          <w:szCs w:val="24"/>
        </w:rPr>
        <w:t xml:space="preserve"> </w:t>
      </w:r>
      <w:r w:rsidRPr="00E95B09">
        <w:rPr>
          <w:rFonts w:ascii="Arial Narrow" w:hAnsi="Arial Narrow"/>
          <w:i/>
          <w:sz w:val="24"/>
          <w:szCs w:val="24"/>
        </w:rPr>
        <w:t>na</w:t>
      </w:r>
      <w:r w:rsidRPr="0011220B">
        <w:rPr>
          <w:sz w:val="24"/>
          <w:szCs w:val="24"/>
        </w:rPr>
        <w:t xml:space="preserve"> </w:t>
      </w:r>
      <w:r w:rsidRPr="00E95B09">
        <w:rPr>
          <w:rFonts w:ascii="Bodoni MT" w:hAnsi="Bodoni MT"/>
          <w:sz w:val="24"/>
          <w:szCs w:val="24"/>
        </w:rPr>
        <w:t>dvojitá plná</w:t>
      </w:r>
    </w:p>
    <w:p w14:paraId="271126F2" w14:textId="77777777" w:rsidR="0011220B" w:rsidRDefault="0011220B" w:rsidP="0011220B">
      <w:pPr>
        <w:jc w:val="center"/>
      </w:pPr>
      <w:r>
        <w:rPr>
          <w:noProof/>
        </w:rPr>
        <w:drawing>
          <wp:inline distT="0" distB="0" distL="0" distR="0" wp14:anchorId="27112738" wp14:editId="27112739">
            <wp:extent cx="3143250" cy="139065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F3" w14:textId="77777777" w:rsidR="0011220B" w:rsidRDefault="0011220B" w:rsidP="0011220B">
      <w:pPr>
        <w:ind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po </w:t>
      </w:r>
      <w:r w:rsidRPr="0081344E">
        <w:rPr>
          <w:rFonts w:ascii="Arial Narrow" w:hAnsi="Arial Narrow"/>
          <w:i/>
          <w:color w:val="FF0000"/>
          <w:sz w:val="24"/>
          <w:szCs w:val="24"/>
        </w:rPr>
        <w:t>znovu otevření aplikace</w:t>
      </w:r>
      <w:r>
        <w:rPr>
          <w:rFonts w:ascii="Arial Narrow" w:hAnsi="Arial Narrow"/>
          <w:i/>
          <w:sz w:val="24"/>
          <w:szCs w:val="24"/>
        </w:rPr>
        <w:t xml:space="preserve"> se </w:t>
      </w:r>
      <w:r w:rsidRPr="0081344E">
        <w:rPr>
          <w:rFonts w:ascii="Arial Narrow" w:hAnsi="Arial Narrow"/>
          <w:i/>
          <w:sz w:val="24"/>
          <w:szCs w:val="24"/>
        </w:rPr>
        <w:t>v</w:t>
      </w:r>
      <w:r>
        <w:rPr>
          <w:rFonts w:ascii="Arial Narrow" w:hAnsi="Arial Narrow"/>
          <w:i/>
          <w:sz w:val="24"/>
          <w:szCs w:val="24"/>
        </w:rPr>
        <w:t> </w:t>
      </w:r>
      <w:r w:rsidRPr="0081344E">
        <w:rPr>
          <w:rFonts w:ascii="Arial Narrow" w:hAnsi="Arial Narrow"/>
          <w:i/>
          <w:sz w:val="24"/>
          <w:szCs w:val="24"/>
        </w:rPr>
        <w:t>seznamu</w:t>
      </w:r>
      <w:r>
        <w:rPr>
          <w:rFonts w:ascii="Arial Narrow" w:hAnsi="Arial Narrow"/>
          <w:i/>
          <w:sz w:val="24"/>
          <w:szCs w:val="24"/>
        </w:rPr>
        <w:t xml:space="preserve"> </w:t>
      </w:r>
      <w:r w:rsidR="00480292">
        <w:rPr>
          <w:rFonts w:ascii="Arial Narrow" w:hAnsi="Arial Narrow"/>
          <w:i/>
          <w:sz w:val="24"/>
          <w:szCs w:val="24"/>
        </w:rPr>
        <w:t>dostupných stylů objeví nově pozměněný název</w:t>
      </w:r>
    </w:p>
    <w:p w14:paraId="271126F4" w14:textId="77777777" w:rsidR="00480292" w:rsidRDefault="00480292" w:rsidP="00480292">
      <w:pPr>
        <w:ind w:firstLine="567"/>
        <w:jc w:val="center"/>
      </w:pPr>
      <w:r>
        <w:rPr>
          <w:noProof/>
        </w:rPr>
        <w:drawing>
          <wp:inline distT="0" distB="0" distL="0" distR="0" wp14:anchorId="2711273A" wp14:editId="2711273B">
            <wp:extent cx="1066800" cy="100012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224" w14:textId="2CF96E5B" w:rsidR="00E96770" w:rsidRPr="00E96770" w:rsidRDefault="00E96770" w:rsidP="00E96770">
      <w:pPr>
        <w:pStyle w:val="Nadpis5"/>
        <w:rPr>
          <w:ins w:id="3" w:author="Stepan Sukovyč" w:date="2014-08-05T10:47:00Z"/>
        </w:rPr>
      </w:pPr>
      <w:proofErr w:type="spellStart"/>
      <w:ins w:id="4" w:author="Stepan Sukovyč" w:date="2014-08-05T10:47:00Z">
        <w:r>
          <w:rPr>
            <w:rStyle w:val="Nadpis5Char"/>
          </w:rPr>
          <w:t>FloatDashStyle</w:t>
        </w:r>
        <w:proofErr w:type="spellEnd"/>
      </w:ins>
    </w:p>
    <w:p w14:paraId="3769F021" w14:textId="2DF1B904" w:rsidR="00E96770" w:rsidRPr="005F1DD7" w:rsidRDefault="00FE3D05" w:rsidP="00E96770">
      <w:pPr>
        <w:ind w:firstLine="567"/>
        <w:rPr>
          <w:ins w:id="5" w:author="Stepan Sukovyč" w:date="2014-08-05T10:47:00Z"/>
          <w:sz w:val="24"/>
          <w:szCs w:val="24"/>
        </w:rPr>
      </w:pPr>
      <w:ins w:id="6" w:author="Stepan Sukovyč" w:date="2014-08-05T10:47:00Z">
        <w:r>
          <w:rPr>
            <w:sz w:val="24"/>
            <w:szCs w:val="24"/>
          </w:rPr>
          <w:t>Uživatelsky definované styly 0</w:t>
        </w:r>
        <w:r w:rsidR="00E96770">
          <w:rPr>
            <w:sz w:val="24"/>
            <w:szCs w:val="24"/>
          </w:rPr>
          <w:t>orámování</w:t>
        </w:r>
      </w:ins>
    </w:p>
    <w:p w14:paraId="762E01BE" w14:textId="54CFEF53" w:rsidR="00E96770" w:rsidRPr="005F1DD7" w:rsidRDefault="00E96770" w:rsidP="00E96770">
      <w:pPr>
        <w:jc w:val="center"/>
        <w:rPr>
          <w:ins w:id="7" w:author="Stepan Sukovyč" w:date="2014-08-05T10:47:00Z"/>
          <w:sz w:val="24"/>
          <w:szCs w:val="24"/>
        </w:rPr>
      </w:pPr>
      <w:ins w:id="8" w:author="Stepan Sukovyč" w:date="2014-08-05T10:47:00Z">
        <w:r>
          <w:rPr>
            <w:noProof/>
          </w:rPr>
          <w:drawing>
            <wp:inline distT="0" distB="0" distL="0" distR="0" wp14:anchorId="481D26BB" wp14:editId="2163BD23">
              <wp:extent cx="3143250" cy="1390650"/>
              <wp:effectExtent l="0" t="0" r="0" b="0"/>
              <wp:docPr id="31" name="Obráze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3250" cy="139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05DB78" w14:textId="1A181009" w:rsidR="00E96770" w:rsidRDefault="00E96770" w:rsidP="00E96770">
      <w:pPr>
        <w:ind w:firstLine="567"/>
        <w:rPr>
          <w:ins w:id="9" w:author="Stepan Sukovyč" w:date="2014-08-05T10:47:00Z"/>
        </w:rPr>
      </w:pPr>
      <w:ins w:id="10" w:author="Stepan Sukovyč" w:date="2014-08-05T10:47:00Z">
        <w:r>
          <w:rPr>
            <w:sz w:val="24"/>
            <w:szCs w:val="24"/>
          </w:rPr>
          <w:t>Jako klíč by mělo být jedinečná</w:t>
        </w:r>
        <w:r w:rsidRPr="005F1DD7">
          <w:rPr>
            <w:sz w:val="24"/>
            <w:szCs w:val="24"/>
          </w:rPr>
          <w:t xml:space="preserve"> ve sloupci </w:t>
        </w:r>
        <w:r>
          <w:rPr>
            <w:sz w:val="24"/>
            <w:szCs w:val="24"/>
          </w:rPr>
          <w:t>sekvence celých čísel, prezentujících postupně šířku čáry a následně mezeru, tj. záznam „</w:t>
        </w:r>
        <w:r w:rsidRPr="00E96770">
          <w:rPr>
            <w:i/>
            <w:sz w:val="24"/>
            <w:szCs w:val="24"/>
          </w:rPr>
          <w:t>8 5</w:t>
        </w:r>
        <w:r>
          <w:rPr>
            <w:sz w:val="24"/>
            <w:szCs w:val="24"/>
          </w:rPr>
          <w:t>“ znamená střídavé kreslení „</w:t>
        </w:r>
        <w:r w:rsidRPr="00E96770">
          <w:rPr>
            <w:i/>
            <w:sz w:val="24"/>
            <w:szCs w:val="24"/>
          </w:rPr>
          <w:t>čára velikosti 8 následovaná mezerou velikosti 5 následovaná čárou velikosti 8 následovaná mezerou velikosti 5 …</w:t>
        </w:r>
        <w:r>
          <w:rPr>
            <w:sz w:val="24"/>
            <w:szCs w:val="24"/>
          </w:rPr>
          <w:t>“</w:t>
        </w:r>
        <w:r w:rsidRPr="005F1DD7">
          <w:rPr>
            <w:sz w:val="24"/>
            <w:szCs w:val="24"/>
          </w:rPr>
          <w:t xml:space="preserve">, hodnota pak </w:t>
        </w:r>
        <w:r w:rsidR="0064285D">
          <w:rPr>
            <w:sz w:val="24"/>
            <w:szCs w:val="24"/>
          </w:rPr>
          <w:t>uživatelem definovaný název takovéhoto stylu.</w:t>
        </w:r>
      </w:ins>
    </w:p>
    <w:p w14:paraId="21C177C4" w14:textId="3DF1AF6E" w:rsidR="00E96770" w:rsidRDefault="00E96770" w:rsidP="00E96770">
      <w:pPr>
        <w:ind w:firstLine="567"/>
        <w:rPr>
          <w:ins w:id="11" w:author="Stepan Sukovyč" w:date="2014-08-05T10:47:00Z"/>
          <w:rFonts w:ascii="Bodoni MT" w:hAnsi="Bodoni MT"/>
          <w:b/>
          <w:i/>
          <w:sz w:val="24"/>
          <w:szCs w:val="24"/>
        </w:rPr>
      </w:pPr>
      <w:ins w:id="12" w:author="Stepan Sukovyč" w:date="2014-08-05T10:47:00Z">
        <w:r w:rsidRPr="005F1DD7">
          <w:rPr>
            <w:rStyle w:val="Nadpis4Char"/>
          </w:rPr>
          <w:t>Příklad</w:t>
        </w:r>
        <w:r w:rsidRPr="005F1DD7">
          <w:rPr>
            <w:rFonts w:ascii="Arial Narrow" w:hAnsi="Arial Narrow"/>
            <w:i/>
            <w:sz w:val="24"/>
            <w:szCs w:val="24"/>
          </w:rPr>
          <w:t xml:space="preserve">: </w:t>
        </w:r>
        <w:r w:rsidR="00FE3D05">
          <w:rPr>
            <w:rFonts w:ascii="Arial Narrow" w:hAnsi="Arial Narrow"/>
            <w:i/>
            <w:sz w:val="24"/>
            <w:szCs w:val="24"/>
          </w:rPr>
          <w:t>přidáme nový styl „6 2 10 4“ a pojmenujeme ho „vlastní“</w:t>
        </w:r>
      </w:ins>
    </w:p>
    <w:p w14:paraId="161C66A2" w14:textId="6409581B" w:rsidR="00E96770" w:rsidRDefault="00FE3D05" w:rsidP="00E96770">
      <w:pPr>
        <w:jc w:val="center"/>
        <w:rPr>
          <w:ins w:id="13" w:author="Stepan Sukovyč" w:date="2014-08-05T10:47:00Z"/>
          <w:sz w:val="24"/>
          <w:szCs w:val="24"/>
        </w:rPr>
      </w:pPr>
      <w:ins w:id="14" w:author="Stepan Sukovyč" w:date="2014-08-05T10:47:00Z">
        <w:r>
          <w:rPr>
            <w:noProof/>
          </w:rPr>
          <w:drawing>
            <wp:inline distT="0" distB="0" distL="0" distR="0" wp14:anchorId="5585F925" wp14:editId="0FB3EB84">
              <wp:extent cx="3143250" cy="1390650"/>
              <wp:effectExtent l="0" t="0" r="0" b="0"/>
              <wp:docPr id="32" name="Obrázek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3250" cy="139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9A12D1" w14:textId="0B798C9F" w:rsidR="00E96770" w:rsidRDefault="00E96770" w:rsidP="00E96770">
      <w:pPr>
        <w:rPr>
          <w:rFonts w:ascii="Arial Narrow" w:hAnsi="Arial Narrow"/>
          <w:i/>
          <w:sz w:val="24"/>
          <w:szCs w:val="24"/>
        </w:rPr>
      </w:pPr>
      <w:ins w:id="15" w:author="Stepan Sukovyč" w:date="2014-08-05T10:47:00Z">
        <w:r>
          <w:rPr>
            <w:rFonts w:ascii="Arial Narrow" w:hAnsi="Arial Narrow"/>
            <w:i/>
            <w:sz w:val="24"/>
            <w:szCs w:val="24"/>
          </w:rPr>
          <w:t xml:space="preserve">po </w:t>
        </w:r>
        <w:r w:rsidRPr="0081344E">
          <w:rPr>
            <w:rFonts w:ascii="Arial Narrow" w:hAnsi="Arial Narrow"/>
            <w:i/>
            <w:color w:val="FF0000"/>
            <w:sz w:val="24"/>
            <w:szCs w:val="24"/>
          </w:rPr>
          <w:t>znovu otevření aplikace</w:t>
        </w:r>
        <w:r>
          <w:rPr>
            <w:rFonts w:ascii="Arial Narrow" w:hAnsi="Arial Narrow"/>
            <w:i/>
            <w:sz w:val="24"/>
            <w:szCs w:val="24"/>
          </w:rPr>
          <w:t xml:space="preserve"> </w:t>
        </w:r>
        <w:r w:rsidR="00FE3D05">
          <w:rPr>
            <w:rFonts w:ascii="Arial Narrow" w:hAnsi="Arial Narrow"/>
            <w:i/>
            <w:sz w:val="24"/>
            <w:szCs w:val="24"/>
          </w:rPr>
          <w:t xml:space="preserve">se </w:t>
        </w:r>
        <w:r w:rsidR="00FE3D05" w:rsidRPr="0081344E">
          <w:rPr>
            <w:rFonts w:ascii="Arial Narrow" w:hAnsi="Arial Narrow"/>
            <w:i/>
            <w:sz w:val="24"/>
            <w:szCs w:val="24"/>
          </w:rPr>
          <w:t>v</w:t>
        </w:r>
        <w:r w:rsidR="00FE3D05">
          <w:rPr>
            <w:rFonts w:ascii="Arial Narrow" w:hAnsi="Arial Narrow"/>
            <w:i/>
            <w:sz w:val="24"/>
            <w:szCs w:val="24"/>
          </w:rPr>
          <w:t> </w:t>
        </w:r>
        <w:r w:rsidR="00FE3D05" w:rsidRPr="0081344E">
          <w:rPr>
            <w:rFonts w:ascii="Arial Narrow" w:hAnsi="Arial Narrow"/>
            <w:i/>
            <w:sz w:val="24"/>
            <w:szCs w:val="24"/>
          </w:rPr>
          <w:t>seznamu</w:t>
        </w:r>
        <w:r w:rsidR="00FE3D05">
          <w:rPr>
            <w:rFonts w:ascii="Arial Narrow" w:hAnsi="Arial Narrow"/>
            <w:i/>
            <w:sz w:val="24"/>
            <w:szCs w:val="24"/>
          </w:rPr>
          <w:t xml:space="preserve"> dostupných stylů objeví nový styl</w:t>
        </w:r>
        <w:r>
          <w:rPr>
            <w:rFonts w:ascii="Arial Narrow" w:hAnsi="Arial Narrow"/>
            <w:i/>
            <w:sz w:val="24"/>
            <w:szCs w:val="24"/>
          </w:rPr>
          <w:t xml:space="preserve"> </w:t>
        </w:r>
        <w:r w:rsidR="00FE3D05">
          <w:rPr>
            <w:noProof/>
          </w:rPr>
          <w:drawing>
            <wp:inline distT="0" distB="0" distL="0" distR="0" wp14:anchorId="55D74ABF" wp14:editId="3F5B668A">
              <wp:extent cx="990600" cy="1123950"/>
              <wp:effectExtent l="0" t="0" r="0" b="0"/>
              <wp:docPr id="33" name="Obrázek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1123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FE3D05">
          <w:rPr>
            <w:rFonts w:ascii="Arial Narrow" w:hAnsi="Arial Narrow"/>
            <w:i/>
            <w:sz w:val="24"/>
            <w:szCs w:val="24"/>
          </w:rPr>
          <w:t xml:space="preserve">, a do alf kód se uloží jeho </w:t>
        </w:r>
        <w:r w:rsidR="00FE3D05" w:rsidRPr="00FE3D05">
          <w:rPr>
            <w:rFonts w:ascii="Arial Narrow" w:hAnsi="Arial Narrow"/>
            <w:b/>
            <w:i/>
            <w:sz w:val="24"/>
            <w:szCs w:val="24"/>
          </w:rPr>
          <w:t>klíč</w:t>
        </w:r>
        <w:r w:rsidR="00FE3D05">
          <w:rPr>
            <w:rFonts w:ascii="Arial Narrow" w:hAnsi="Arial Narrow"/>
            <w:i/>
            <w:sz w:val="24"/>
            <w:szCs w:val="24"/>
          </w:rPr>
          <w:t xml:space="preserve"> </w:t>
        </w:r>
        <w:r w:rsidR="00FE3D05">
          <w:rPr>
            <w:rFonts w:ascii="Consolas" w:hAnsi="Consolas" w:cs="Consolas"/>
            <w:color w:val="8B0000"/>
            <w:sz w:val="20"/>
            <w:szCs w:val="20"/>
          </w:rPr>
          <w:t>top-</w:t>
        </w:r>
        <w:proofErr w:type="spellStart"/>
        <w:r w:rsidR="00FE3D05">
          <w:rPr>
            <w:rFonts w:ascii="Consolas" w:hAnsi="Consolas" w:cs="Consolas"/>
            <w:color w:val="8B0000"/>
            <w:sz w:val="20"/>
            <w:szCs w:val="20"/>
          </w:rPr>
          <w:t>border</w:t>
        </w:r>
        <w:proofErr w:type="spellEnd"/>
        <w:r w:rsidR="00FE3D05">
          <w:rPr>
            <w:rFonts w:ascii="Consolas" w:hAnsi="Consolas" w:cs="Consolas"/>
            <w:color w:val="8B0000"/>
            <w:sz w:val="20"/>
            <w:szCs w:val="20"/>
          </w:rPr>
          <w:t>-style</w:t>
        </w:r>
        <w:r w:rsidR="00FE3D05">
          <w:rPr>
            <w:rFonts w:ascii="Consolas" w:hAnsi="Consolas" w:cs="Consolas"/>
            <w:b/>
            <w:bCs/>
            <w:color w:val="000000"/>
            <w:sz w:val="20"/>
            <w:szCs w:val="20"/>
          </w:rPr>
          <w:t>=</w:t>
        </w:r>
        <w:r w:rsidR="00FE3D05">
          <w:rPr>
            <w:rFonts w:ascii="Consolas" w:hAnsi="Consolas" w:cs="Consolas"/>
            <w:color w:val="000000"/>
            <w:sz w:val="20"/>
            <w:szCs w:val="20"/>
          </w:rPr>
          <w:t>"</w:t>
        </w:r>
        <w:r w:rsidR="00FE3D05">
          <w:rPr>
            <w:rFonts w:ascii="Consolas" w:hAnsi="Consolas" w:cs="Consolas"/>
            <w:color w:val="0000FF"/>
            <w:sz w:val="20"/>
            <w:szCs w:val="20"/>
          </w:rPr>
          <w:t>6 2 10 4</w:t>
        </w:r>
        <w:r w:rsidR="00FE3D05">
          <w:rPr>
            <w:rFonts w:ascii="Consolas" w:hAnsi="Consolas" w:cs="Consolas"/>
            <w:color w:val="000000"/>
            <w:sz w:val="20"/>
            <w:szCs w:val="20"/>
          </w:rPr>
          <w:t>"</w:t>
        </w:r>
        <w:r>
          <w:rPr>
            <w:rFonts w:ascii="Arial Narrow" w:hAnsi="Arial Narrow"/>
            <w:i/>
            <w:sz w:val="24"/>
            <w:szCs w:val="24"/>
          </w:rPr>
          <w:t>.</w:t>
        </w:r>
        <w:r w:rsidR="00FE3D05">
          <w:rPr>
            <w:rFonts w:ascii="Arial Narrow" w:hAnsi="Arial Narrow"/>
            <w:i/>
            <w:sz w:val="24"/>
            <w:szCs w:val="24"/>
          </w:rPr>
          <w:t xml:space="preserve"> Pokud ovšem danému stylu je přiřazen výchozí styl (viz. Seznam </w:t>
        </w:r>
        <w:proofErr w:type="spellStart"/>
        <w:r w:rsidR="00FE3D05" w:rsidRPr="00FE3D05">
          <w:rPr>
            <w:rFonts w:ascii="Arial Narrow" w:hAnsi="Arial Narrow"/>
            <w:b/>
            <w:i/>
            <w:sz w:val="24"/>
            <w:szCs w:val="24"/>
          </w:rPr>
          <w:t>DashStyle</w:t>
        </w:r>
        <w:proofErr w:type="spellEnd"/>
        <w:r w:rsidR="00FE3D05">
          <w:rPr>
            <w:rFonts w:ascii="Arial Narrow" w:hAnsi="Arial Narrow"/>
            <w:i/>
            <w:sz w:val="24"/>
            <w:szCs w:val="24"/>
          </w:rPr>
          <w:t>), pak se uloží jeho klíč</w:t>
        </w:r>
      </w:ins>
      <w:r w:rsidR="00AD11B5">
        <w:rPr>
          <w:rFonts w:ascii="Arial Narrow" w:hAnsi="Arial Narrow"/>
          <w:i/>
          <w:sz w:val="24"/>
          <w:szCs w:val="24"/>
        </w:rPr>
        <w:t>:</w:t>
      </w:r>
    </w:p>
    <w:p w14:paraId="51146A0E" w14:textId="5A1B57C1" w:rsidR="00AD11B5" w:rsidRPr="005F1DD7" w:rsidRDefault="00AD11B5" w:rsidP="00E96770">
      <w:pPr>
        <w:rPr>
          <w:ins w:id="16" w:author="Stepan Sukovyč" w:date="2014-08-05T10:47:00Z"/>
          <w:sz w:val="24"/>
          <w:szCs w:val="24"/>
        </w:rPr>
      </w:pPr>
      <w:r>
        <w:rPr>
          <w:noProof/>
        </w:rPr>
        <w:drawing>
          <wp:inline distT="0" distB="0" distL="0" distR="0" wp14:anchorId="32742CC3" wp14:editId="2DE5FF18">
            <wp:extent cx="3143250" cy="139065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sz w:val="24"/>
          <w:szCs w:val="24"/>
        </w:rPr>
        <w:t>,</w:t>
      </w:r>
      <w:r w:rsidRPr="00AD11B5">
        <w:rPr>
          <w:rFonts w:ascii="Arial Narrow" w:hAnsi="Arial Narrow"/>
          <w:i/>
          <w:sz w:val="24"/>
          <w:szCs w:val="24"/>
        </w:rPr>
        <w:t xml:space="preserve"> </w:t>
      </w:r>
      <w:r>
        <w:rPr>
          <w:rFonts w:ascii="Arial Narrow" w:hAnsi="Arial Narrow"/>
          <w:i/>
          <w:sz w:val="24"/>
          <w:szCs w:val="24"/>
        </w:rPr>
        <w:t xml:space="preserve">pak do alf se uloží </w:t>
      </w:r>
      <w:r>
        <w:rPr>
          <w:rFonts w:ascii="Consolas" w:hAnsi="Consolas" w:cs="Consolas"/>
          <w:color w:val="8B0000"/>
          <w:sz w:val="20"/>
          <w:szCs w:val="20"/>
        </w:rPr>
        <w:t>top-</w:t>
      </w:r>
      <w:proofErr w:type="spellStart"/>
      <w:r>
        <w:rPr>
          <w:rFonts w:ascii="Consolas" w:hAnsi="Consolas" w:cs="Consolas"/>
          <w:color w:val="8B0000"/>
          <w:sz w:val="20"/>
          <w:szCs w:val="20"/>
        </w:rPr>
        <w:t>border</w:t>
      </w:r>
      <w:proofErr w:type="spellEnd"/>
      <w:r>
        <w:rPr>
          <w:rFonts w:ascii="Consolas" w:hAnsi="Consolas" w:cs="Consolas"/>
          <w:color w:val="8B0000"/>
          <w:sz w:val="20"/>
          <w:szCs w:val="20"/>
        </w:rPr>
        <w:t>-style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14:paraId="271126F5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rPr>
          <w:rStyle w:val="Nadpis5Char"/>
        </w:rPr>
        <w:t>BitmapExtensions</w:t>
      </w:r>
      <w:proofErr w:type="spellEnd"/>
    </w:p>
    <w:p w14:paraId="271126F6" w14:textId="77777777" w:rsidR="003571EF" w:rsidRPr="005F1DD7" w:rsidRDefault="005F1DD7" w:rsidP="0071245D">
      <w:pPr>
        <w:ind w:firstLine="567"/>
        <w:rPr>
          <w:sz w:val="24"/>
          <w:szCs w:val="24"/>
        </w:rPr>
      </w:pPr>
      <w:r w:rsidRPr="005F1DD7">
        <w:rPr>
          <w:sz w:val="24"/>
          <w:szCs w:val="24"/>
        </w:rPr>
        <w:t>Výchozí hodnoty tolerovaných koncovek souborů obrázků</w:t>
      </w:r>
    </w:p>
    <w:p w14:paraId="271126F7" w14:textId="77777777" w:rsidR="005F1DD7" w:rsidRPr="005F1DD7" w:rsidRDefault="005F1DD7" w:rsidP="005F1DD7">
      <w:pPr>
        <w:jc w:val="center"/>
        <w:rPr>
          <w:sz w:val="24"/>
          <w:szCs w:val="24"/>
        </w:rPr>
      </w:pPr>
      <w:r w:rsidRPr="005F1DD7">
        <w:rPr>
          <w:noProof/>
          <w:sz w:val="24"/>
          <w:szCs w:val="24"/>
        </w:rPr>
        <w:drawing>
          <wp:inline distT="0" distB="0" distL="0" distR="0" wp14:anchorId="2711273C" wp14:editId="2711273D">
            <wp:extent cx="3143250" cy="1390650"/>
            <wp:effectExtent l="19050" t="0" r="0" b="0"/>
            <wp:docPr id="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26F8" w14:textId="77777777" w:rsidR="005F1DD7" w:rsidRDefault="005F1DD7" w:rsidP="005F1DD7">
      <w:pPr>
        <w:ind w:firstLine="567"/>
      </w:pPr>
      <w:r w:rsidRPr="005F1DD7">
        <w:rPr>
          <w:sz w:val="24"/>
          <w:szCs w:val="24"/>
        </w:rPr>
        <w:t xml:space="preserve">Jako klíč by mělo být jedinečné ve sloupci celé číslo, hodnota pak koncovka souboru, která by se měla tolerovat při načtení obrázků aplikací. Potřebujeme-li aby dialogová okna načtení obrázků tolerovala formát </w:t>
      </w:r>
      <w:proofErr w:type="spellStart"/>
      <w:r w:rsidRPr="005F1DD7">
        <w:rPr>
          <w:rFonts w:ascii="Arial Narrow" w:hAnsi="Arial Narrow"/>
          <w:i/>
          <w:sz w:val="24"/>
          <w:szCs w:val="24"/>
        </w:rPr>
        <w:t>gif</w:t>
      </w:r>
      <w:proofErr w:type="spellEnd"/>
      <w:r w:rsidRPr="005F1DD7">
        <w:rPr>
          <w:sz w:val="24"/>
          <w:szCs w:val="24"/>
        </w:rPr>
        <w:t xml:space="preserve">, pak </w:t>
      </w:r>
      <w:proofErr w:type="gramStart"/>
      <w:r w:rsidRPr="005F1DD7">
        <w:rPr>
          <w:sz w:val="24"/>
          <w:szCs w:val="24"/>
        </w:rPr>
        <w:t xml:space="preserve">koncovku </w:t>
      </w:r>
      <w:r w:rsidRPr="005F1DD7">
        <w:rPr>
          <w:rFonts w:ascii="Bodoni MT" w:hAnsi="Bodoni MT"/>
          <w:b/>
          <w:sz w:val="24"/>
          <w:szCs w:val="24"/>
        </w:rPr>
        <w:t>.</w:t>
      </w:r>
      <w:proofErr w:type="spellStart"/>
      <w:r w:rsidRPr="005F1DD7">
        <w:rPr>
          <w:rFonts w:ascii="Bodoni MT" w:hAnsi="Bodoni MT"/>
          <w:b/>
          <w:sz w:val="24"/>
          <w:szCs w:val="24"/>
        </w:rPr>
        <w:t>gif</w:t>
      </w:r>
      <w:proofErr w:type="spellEnd"/>
      <w:proofErr w:type="gramEnd"/>
      <w:r w:rsidRPr="005F1DD7">
        <w:rPr>
          <w:sz w:val="24"/>
          <w:szCs w:val="24"/>
        </w:rPr>
        <w:t xml:space="preserve"> musíme přidat do daného seznamu. Dialogové okno načtení obrázku se volá třeba ze záložky </w:t>
      </w:r>
      <w:r w:rsidRPr="005F1DD7">
        <w:rPr>
          <w:b/>
          <w:i/>
          <w:sz w:val="24"/>
          <w:szCs w:val="24"/>
        </w:rPr>
        <w:t>obrázek</w:t>
      </w:r>
      <w:r w:rsidRPr="005F1DD7">
        <w:rPr>
          <w:sz w:val="24"/>
          <w:szCs w:val="24"/>
        </w:rPr>
        <w:t xml:space="preserve"> dialogového okna </w:t>
      </w:r>
      <w:r w:rsidRPr="005F1DD7">
        <w:rPr>
          <w:rFonts w:ascii="Courier New" w:hAnsi="Courier New" w:cs="Courier New"/>
          <w:sz w:val="24"/>
          <w:szCs w:val="24"/>
        </w:rPr>
        <w:t>Vlastnosti</w:t>
      </w:r>
      <w:r>
        <w:t>.</w:t>
      </w:r>
    </w:p>
    <w:p w14:paraId="271126F9" w14:textId="77777777" w:rsidR="005F1DD7" w:rsidRDefault="005F1DD7" w:rsidP="005F1DD7">
      <w:pPr>
        <w:ind w:firstLine="567"/>
        <w:rPr>
          <w:rFonts w:ascii="Bodoni MT" w:hAnsi="Bodoni MT"/>
          <w:b/>
          <w:i/>
          <w:sz w:val="24"/>
          <w:szCs w:val="24"/>
        </w:rPr>
      </w:pPr>
      <w:r w:rsidRPr="005F1DD7">
        <w:rPr>
          <w:rStyle w:val="Nadpis4Char"/>
        </w:rPr>
        <w:t>Příklad</w:t>
      </w:r>
      <w:r w:rsidRPr="005F1DD7">
        <w:rPr>
          <w:rFonts w:ascii="Arial Narrow" w:hAnsi="Arial Narrow"/>
          <w:i/>
          <w:sz w:val="24"/>
          <w:szCs w:val="24"/>
        </w:rPr>
        <w:t xml:space="preserve">: přidáme formát </w:t>
      </w:r>
      <w:proofErr w:type="spellStart"/>
      <w:r w:rsidRPr="005F1DD7">
        <w:rPr>
          <w:rFonts w:ascii="Arial Narrow" w:hAnsi="Arial Narrow"/>
          <w:b/>
          <w:i/>
          <w:sz w:val="24"/>
          <w:szCs w:val="24"/>
        </w:rPr>
        <w:t>gif</w:t>
      </w:r>
      <w:proofErr w:type="spellEnd"/>
      <w:r w:rsidRPr="005F1DD7">
        <w:rPr>
          <w:rFonts w:ascii="Arial Narrow" w:hAnsi="Arial Narrow"/>
          <w:i/>
          <w:sz w:val="24"/>
          <w:szCs w:val="24"/>
        </w:rPr>
        <w:t xml:space="preserve">, do sloupce klíč dáme další volné celé číslo, čímž je </w:t>
      </w:r>
      <w:r w:rsidRPr="005F1DD7">
        <w:rPr>
          <w:rFonts w:ascii="Bodoni MT" w:hAnsi="Bodoni MT"/>
          <w:b/>
          <w:i/>
          <w:sz w:val="24"/>
          <w:szCs w:val="24"/>
        </w:rPr>
        <w:t>5</w:t>
      </w:r>
      <w:r w:rsidRPr="005F1DD7">
        <w:rPr>
          <w:rFonts w:ascii="Arial Narrow" w:hAnsi="Arial Narrow"/>
          <w:i/>
          <w:sz w:val="24"/>
          <w:szCs w:val="24"/>
        </w:rPr>
        <w:t xml:space="preserve">, pak do hodnoty </w:t>
      </w:r>
      <w:proofErr w:type="gramStart"/>
      <w:r w:rsidRPr="005F1DD7">
        <w:rPr>
          <w:rFonts w:ascii="Arial Narrow" w:hAnsi="Arial Narrow"/>
          <w:i/>
          <w:sz w:val="24"/>
          <w:szCs w:val="24"/>
        </w:rPr>
        <w:t xml:space="preserve">dáme </w:t>
      </w:r>
      <w:r w:rsidRPr="005F1DD7">
        <w:rPr>
          <w:rFonts w:ascii="Bodoni MT" w:hAnsi="Bodoni MT"/>
          <w:b/>
          <w:i/>
          <w:sz w:val="24"/>
          <w:szCs w:val="24"/>
        </w:rPr>
        <w:t>.</w:t>
      </w:r>
      <w:proofErr w:type="spellStart"/>
      <w:r w:rsidRPr="005F1DD7">
        <w:rPr>
          <w:rFonts w:ascii="Bodoni MT" w:hAnsi="Bodoni MT"/>
          <w:b/>
          <w:i/>
          <w:sz w:val="24"/>
          <w:szCs w:val="24"/>
        </w:rPr>
        <w:t>gif</w:t>
      </w:r>
      <w:proofErr w:type="spellEnd"/>
      <w:proofErr w:type="gramEnd"/>
    </w:p>
    <w:p w14:paraId="271126FA" w14:textId="77777777" w:rsidR="005F1DD7" w:rsidRDefault="005F1DD7" w:rsidP="005F1DD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1273E" wp14:editId="2711273F">
            <wp:extent cx="3143250" cy="1390650"/>
            <wp:effectExtent l="19050" t="0" r="0" b="0"/>
            <wp:docPr id="2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26FB" w14:textId="77777777" w:rsidR="005F1DD7" w:rsidRPr="005F1DD7" w:rsidRDefault="005F1DD7" w:rsidP="005F1DD7">
      <w:pPr>
        <w:rPr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po </w:t>
      </w:r>
      <w:r w:rsidRPr="0081344E">
        <w:rPr>
          <w:rFonts w:ascii="Arial Narrow" w:hAnsi="Arial Narrow"/>
          <w:i/>
          <w:color w:val="FF0000"/>
          <w:sz w:val="24"/>
          <w:szCs w:val="24"/>
        </w:rPr>
        <w:t>znovu otevření aplikace</w:t>
      </w:r>
      <w:r>
        <w:rPr>
          <w:rFonts w:ascii="Arial Narrow" w:hAnsi="Arial Narrow"/>
          <w:i/>
          <w:sz w:val="24"/>
          <w:szCs w:val="24"/>
        </w:rPr>
        <w:t xml:space="preserve"> při přidání obrázku formátu </w:t>
      </w:r>
      <w:proofErr w:type="spellStart"/>
      <w:r w:rsidRPr="005F1DD7">
        <w:rPr>
          <w:rFonts w:ascii="Arial Narrow" w:hAnsi="Arial Narrow"/>
          <w:b/>
          <w:i/>
          <w:sz w:val="24"/>
          <w:szCs w:val="24"/>
        </w:rPr>
        <w:t>gif</w:t>
      </w:r>
      <w:proofErr w:type="spellEnd"/>
      <w:r>
        <w:rPr>
          <w:rFonts w:ascii="Arial Narrow" w:hAnsi="Arial Narrow"/>
          <w:i/>
          <w:sz w:val="24"/>
          <w:szCs w:val="24"/>
        </w:rPr>
        <w:t xml:space="preserve"> se již nebude zobrazovat varovná zprava o nepodporovaném formátu </w:t>
      </w:r>
      <w:r w:rsidRPr="005F1DD7">
        <w:rPr>
          <w:rFonts w:ascii="Arial Narrow" w:hAnsi="Arial Narrow"/>
          <w:i/>
          <w:noProof/>
          <w:sz w:val="24"/>
          <w:szCs w:val="24"/>
        </w:rPr>
        <w:drawing>
          <wp:inline distT="0" distB="0" distL="0" distR="0" wp14:anchorId="27112740" wp14:editId="27112741">
            <wp:extent cx="4457700" cy="1638300"/>
            <wp:effectExtent l="0" t="0" r="0" b="0"/>
            <wp:docPr id="75" name="Obráze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i/>
          <w:sz w:val="24"/>
          <w:szCs w:val="24"/>
        </w:rPr>
        <w:t>.</w:t>
      </w:r>
    </w:p>
    <w:p w14:paraId="342A7FEF" w14:textId="563F8135" w:rsidR="007C7271" w:rsidRDefault="007C7271" w:rsidP="007C7271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>
        <w:rPr>
          <w:rStyle w:val="Nadpis5Char"/>
        </w:rPr>
        <w:t>File</w:t>
      </w:r>
      <w:r w:rsidRPr="0071245D">
        <w:rPr>
          <w:rStyle w:val="Nadpis5Char"/>
        </w:rPr>
        <w:t>Types</w:t>
      </w:r>
      <w:proofErr w:type="spellEnd"/>
    </w:p>
    <w:p w14:paraId="5D7ACC63" w14:textId="075CB60C" w:rsidR="007C7271" w:rsidRDefault="007C7271" w:rsidP="007C7271">
      <w:pPr>
        <w:ind w:firstLine="567"/>
      </w:pPr>
      <w:r>
        <w:t>Asociace koncovek souboru s typem obsahu souboru</w:t>
      </w:r>
    </w:p>
    <w:p w14:paraId="0AC09692" w14:textId="124D6C2C" w:rsidR="007C7271" w:rsidRDefault="007C7271" w:rsidP="007C7271">
      <w:pPr>
        <w:jc w:val="center"/>
      </w:pPr>
      <w:r>
        <w:rPr>
          <w:noProof/>
        </w:rPr>
        <w:drawing>
          <wp:inline distT="0" distB="0" distL="0" distR="0" wp14:anchorId="3F3B7FAB" wp14:editId="689D98FD">
            <wp:extent cx="3143250" cy="139065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560" w14:textId="4CF92F94" w:rsidR="007C7271" w:rsidRDefault="007C7271" w:rsidP="007C7271">
      <w:pPr>
        <w:ind w:firstLine="709"/>
      </w:pPr>
      <w:r>
        <w:t xml:space="preserve">Tento seznam se doporučuje ponechat neměnným. Dle tohoto seznamu se mimo jiné zobrazuji ikonky u položek sestavení </w:t>
      </w:r>
      <w:r>
        <w:rPr>
          <w:noProof/>
        </w:rPr>
        <w:drawing>
          <wp:inline distT="0" distB="0" distL="0" distR="0" wp14:anchorId="0EA30D6C" wp14:editId="204694BE">
            <wp:extent cx="1905000" cy="952500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FC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rPr>
          <w:rStyle w:val="Nadpis5Char"/>
        </w:rPr>
        <w:t>BarcodeTypes</w:t>
      </w:r>
      <w:proofErr w:type="spellEnd"/>
    </w:p>
    <w:p w14:paraId="271126FD" w14:textId="6D2A1B30" w:rsidR="0071245D" w:rsidRDefault="007C5BF0" w:rsidP="0071245D">
      <w:pPr>
        <w:ind w:firstLine="567"/>
      </w:pPr>
      <w:r>
        <w:t>Výčet dostupných typů čárového kódu</w:t>
      </w:r>
    </w:p>
    <w:p w14:paraId="5686B88B" w14:textId="07ED3F8C" w:rsidR="007C5BF0" w:rsidRDefault="007C5BF0" w:rsidP="007C5BF0">
      <w:pPr>
        <w:jc w:val="center"/>
      </w:pPr>
      <w:r>
        <w:rPr>
          <w:noProof/>
        </w:rPr>
        <w:drawing>
          <wp:inline distT="0" distB="0" distL="0" distR="0" wp14:anchorId="33ABA4F8" wp14:editId="5AE48008">
            <wp:extent cx="3143250" cy="1390650"/>
            <wp:effectExtent l="0" t="0" r="0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6FE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rPr>
          <w:rStyle w:val="Nadpis5Char"/>
        </w:rPr>
        <w:t>SizeValueComboBox</w:t>
      </w:r>
      <w:proofErr w:type="spellEnd"/>
    </w:p>
    <w:p w14:paraId="271126FF" w14:textId="0BEC963A" w:rsidR="0071245D" w:rsidRDefault="00D1337F" w:rsidP="0071245D">
      <w:pPr>
        <w:ind w:firstLine="567"/>
      </w:pPr>
      <w:r>
        <w:t>Dostupná metrika velikosti šířky objektu</w:t>
      </w:r>
    </w:p>
    <w:p w14:paraId="04DF7733" w14:textId="1AD7972F" w:rsidR="00D1337F" w:rsidRDefault="00D1337F" w:rsidP="00D1337F">
      <w:pPr>
        <w:jc w:val="center"/>
      </w:pPr>
      <w:r>
        <w:rPr>
          <w:noProof/>
        </w:rPr>
        <w:drawing>
          <wp:inline distT="0" distB="0" distL="0" distR="0" wp14:anchorId="5BCFA95C" wp14:editId="48A10C9B">
            <wp:extent cx="3143250" cy="1390650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7C82" w14:textId="58B36E1C" w:rsidR="00D1337F" w:rsidRPr="0071245D" w:rsidRDefault="00D1337F" w:rsidP="00D1337F">
      <w:pPr>
        <w:ind w:firstLine="567"/>
      </w:pPr>
      <w:r>
        <w:t>Seznam sice jde měnit, ale přidané položky nebudou tolerovány.</w:t>
      </w:r>
    </w:p>
    <w:p w14:paraId="27112700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rPr>
          <w:rStyle w:val="Nadpis5Char"/>
        </w:rPr>
        <w:t>PageFormats</w:t>
      </w:r>
      <w:proofErr w:type="spellEnd"/>
    </w:p>
    <w:p w14:paraId="27112701" w14:textId="6E488808" w:rsidR="003571EF" w:rsidRDefault="00D1337F" w:rsidP="0071245D">
      <w:pPr>
        <w:ind w:firstLine="567"/>
      </w:pPr>
      <w:r>
        <w:t>Výčet formátu stránek</w:t>
      </w:r>
    </w:p>
    <w:p w14:paraId="261E2A46" w14:textId="133C8620" w:rsidR="00D1337F" w:rsidRDefault="00D1337F" w:rsidP="00D1337F">
      <w:pPr>
        <w:jc w:val="center"/>
      </w:pPr>
      <w:r>
        <w:rPr>
          <w:noProof/>
        </w:rPr>
        <w:drawing>
          <wp:inline distT="0" distB="0" distL="0" distR="0" wp14:anchorId="13F22E4D" wp14:editId="4CE70E0C">
            <wp:extent cx="3143250" cy="139065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C68A" w14:textId="027E2932" w:rsidR="00D1337F" w:rsidRPr="0071245D" w:rsidRDefault="00D1337F" w:rsidP="00D1337F">
      <w:pPr>
        <w:ind w:firstLine="567"/>
      </w:pPr>
      <w:r>
        <w:t>Tento výčet lze modifikovat: přidávat, editovat a odstraňovat nové/stávající položky. Nutno ovšem respektovat formát klíče – ten by vždy měl být „</w:t>
      </w:r>
      <w:r w:rsidRPr="00D1337F">
        <w:rPr>
          <w:i/>
        </w:rPr>
        <w:t>Š x V</w:t>
      </w:r>
      <w:r>
        <w:t>“.</w:t>
      </w:r>
      <w:bookmarkStart w:id="17" w:name="_GoBack"/>
      <w:bookmarkEnd w:id="17"/>
    </w:p>
    <w:p w14:paraId="27112702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bookmarkStart w:id="18" w:name="_TextFormats"/>
      <w:bookmarkEnd w:id="18"/>
      <w:proofErr w:type="spellStart"/>
      <w:r w:rsidRPr="0071245D">
        <w:rPr>
          <w:rStyle w:val="Nadpis5Char"/>
        </w:rPr>
        <w:t>TextFormats</w:t>
      </w:r>
      <w:proofErr w:type="spellEnd"/>
    </w:p>
    <w:p w14:paraId="27112703" w14:textId="77777777" w:rsidR="001840E3" w:rsidRDefault="001840E3" w:rsidP="0071245D">
      <w:pPr>
        <w:pStyle w:val="Odstavecseseznamem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výchozí hodnoty </w:t>
      </w:r>
      <w:r w:rsidR="0071245D">
        <w:rPr>
          <w:sz w:val="24"/>
          <w:szCs w:val="24"/>
        </w:rPr>
        <w:t>formátování</w:t>
      </w:r>
      <w:r>
        <w:rPr>
          <w:sz w:val="24"/>
          <w:szCs w:val="24"/>
        </w:rPr>
        <w:t xml:space="preserve"> </w:t>
      </w:r>
    </w:p>
    <w:p w14:paraId="27112704" w14:textId="77777777" w:rsidR="001840E3" w:rsidRDefault="001840E3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42" wp14:editId="27112743">
            <wp:extent cx="3143250" cy="13906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05" w14:textId="77777777" w:rsidR="001840E3" w:rsidRDefault="001840E3" w:rsidP="0071245D">
      <w:pPr>
        <w:pStyle w:val="Odstavecseseznamem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tyto hodnoty jsou vázané na skupiny ze seznamu </w:t>
      </w:r>
      <w:hyperlink w:anchor="_TextFormatsType" w:history="1">
        <w:proofErr w:type="spellStart"/>
        <w:r w:rsidRPr="00C560D7">
          <w:rPr>
            <w:rStyle w:val="Hypertextovodkaz"/>
            <w:rFonts w:ascii="Arial Narrow" w:hAnsi="Arial Narrow"/>
            <w:i/>
            <w:sz w:val="24"/>
            <w:szCs w:val="24"/>
          </w:rPr>
          <w:t>TextFormatsType</w:t>
        </w:r>
        <w:proofErr w:type="spellEnd"/>
      </w:hyperlink>
      <w:r w:rsidR="00C560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objevují se na záložce </w:t>
      </w:r>
      <w:r w:rsidRPr="001C058F">
        <w:rPr>
          <w:b/>
          <w:i/>
          <w:sz w:val="24"/>
          <w:szCs w:val="24"/>
        </w:rPr>
        <w:t>formátování</w:t>
      </w:r>
      <w:r>
        <w:rPr>
          <w:sz w:val="24"/>
          <w:szCs w:val="24"/>
        </w:rPr>
        <w:t xml:space="preserve"> dialogového okna </w:t>
      </w:r>
      <w:r w:rsidRPr="001C058F">
        <w:rPr>
          <w:rFonts w:ascii="Courier New" w:hAnsi="Courier New" w:cs="Courier New"/>
          <w:b/>
          <w:i/>
          <w:sz w:val="24"/>
          <w:szCs w:val="24"/>
        </w:rPr>
        <w:t>Vlastnosti</w:t>
      </w:r>
      <w:r>
        <w:rPr>
          <w:sz w:val="24"/>
          <w:szCs w:val="24"/>
        </w:rPr>
        <w:t xml:space="preserve"> jakožto položky odpovídajících skupin, příklad skupiny </w:t>
      </w:r>
      <w:r w:rsidRPr="001840E3">
        <w:rPr>
          <w:rFonts w:ascii="Bodoni MT" w:hAnsi="Bodoni MT"/>
          <w:sz w:val="24"/>
          <w:szCs w:val="24"/>
        </w:rPr>
        <w:t xml:space="preserve">datum a </w:t>
      </w:r>
      <w:r w:rsidRPr="001840E3">
        <w:rPr>
          <w:rFonts w:ascii="Calibri" w:hAnsi="Calibri" w:cs="Calibri"/>
          <w:sz w:val="24"/>
          <w:szCs w:val="24"/>
        </w:rPr>
        <w:t>č</w:t>
      </w:r>
      <w:r w:rsidRPr="001840E3">
        <w:rPr>
          <w:rFonts w:ascii="Bodoni MT" w:hAnsi="Bodoni MT"/>
          <w:sz w:val="24"/>
          <w:szCs w:val="24"/>
        </w:rPr>
        <w:t>as</w:t>
      </w:r>
    </w:p>
    <w:p w14:paraId="27112706" w14:textId="77777777" w:rsidR="001840E3" w:rsidRDefault="001840E3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44" wp14:editId="27112745">
            <wp:extent cx="1905000" cy="2667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07" w14:textId="77777777" w:rsidR="001840E3" w:rsidRDefault="001840E3" w:rsidP="0071245D">
      <w:pPr>
        <w:pStyle w:val="Odstavecseseznamem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Klíčem je samotný formát, hodnota poukazuje na číslo skupiny ze seznamu </w:t>
      </w:r>
      <w:hyperlink w:anchor="_TextFormatsType" w:history="1">
        <w:proofErr w:type="spellStart"/>
        <w:r w:rsidRPr="00C560D7">
          <w:rPr>
            <w:rStyle w:val="Hypertextovodkaz"/>
            <w:rFonts w:ascii="Arial Narrow" w:hAnsi="Arial Narrow"/>
            <w:i/>
            <w:sz w:val="24"/>
            <w:szCs w:val="24"/>
          </w:rPr>
          <w:t>TextFormatsType</w:t>
        </w:r>
        <w:proofErr w:type="spellEnd"/>
      </w:hyperlink>
      <w:r>
        <w:rPr>
          <w:sz w:val="24"/>
          <w:szCs w:val="24"/>
        </w:rPr>
        <w:t xml:space="preserve"> které odpovídá.</w:t>
      </w:r>
    </w:p>
    <w:p w14:paraId="27112708" w14:textId="77777777" w:rsidR="003571EF" w:rsidRDefault="001840E3" w:rsidP="0071245D">
      <w:pPr>
        <w:pStyle w:val="Odstavecseseznamem"/>
        <w:ind w:left="0" w:firstLine="567"/>
        <w:rPr>
          <w:rFonts w:ascii="Arial Narrow" w:hAnsi="Arial Narrow"/>
          <w:i/>
          <w:sz w:val="24"/>
          <w:szCs w:val="24"/>
        </w:rPr>
      </w:pPr>
      <w:r w:rsidRPr="0071245D"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 w:rsidRPr="001840E3">
        <w:rPr>
          <w:rFonts w:ascii="Arial Narrow" w:hAnsi="Arial Narrow"/>
          <w:i/>
          <w:sz w:val="24"/>
          <w:szCs w:val="24"/>
        </w:rPr>
        <w:t xml:space="preserve">přidáme nový </w:t>
      </w:r>
      <w:proofErr w:type="gramStart"/>
      <w:r w:rsidRPr="001840E3">
        <w:rPr>
          <w:rFonts w:ascii="Arial Narrow" w:hAnsi="Arial Narrow"/>
          <w:i/>
          <w:sz w:val="24"/>
          <w:szCs w:val="24"/>
        </w:rPr>
        <w:t>formát</w:t>
      </w:r>
      <w:r w:rsidRPr="001840E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1840E3">
        <w:rPr>
          <w:rFonts w:ascii="Bodoni MT" w:hAnsi="Bodoni MT"/>
          <w:sz w:val="24"/>
          <w:szCs w:val="24"/>
        </w:rPr>
        <w:t>d.m.</w:t>
      </w:r>
      <w:proofErr w:type="gramEnd"/>
      <w:r w:rsidRPr="001840E3">
        <w:rPr>
          <w:rFonts w:ascii="Bodoni MT" w:hAnsi="Bodoni MT"/>
          <w:sz w:val="24"/>
          <w:szCs w:val="24"/>
        </w:rPr>
        <w:t>yy</w:t>
      </w:r>
      <w:proofErr w:type="spellEnd"/>
      <w:r>
        <w:rPr>
          <w:sz w:val="24"/>
          <w:szCs w:val="24"/>
        </w:rPr>
        <w:t xml:space="preserve"> </w:t>
      </w:r>
      <w:r w:rsidRPr="001840E3">
        <w:rPr>
          <w:rFonts w:ascii="Arial Narrow" w:hAnsi="Arial Narrow"/>
          <w:i/>
          <w:sz w:val="24"/>
          <w:szCs w:val="24"/>
        </w:rPr>
        <w:t>do skupiny</w:t>
      </w:r>
      <w:r>
        <w:rPr>
          <w:sz w:val="24"/>
          <w:szCs w:val="24"/>
        </w:rPr>
        <w:t xml:space="preserve"> </w:t>
      </w:r>
      <w:r w:rsidRPr="001840E3">
        <w:rPr>
          <w:rFonts w:ascii="Bodoni MT" w:hAnsi="Bodoni MT"/>
          <w:b/>
          <w:sz w:val="24"/>
          <w:szCs w:val="24"/>
        </w:rPr>
        <w:t xml:space="preserve">datum a </w:t>
      </w:r>
      <w:r w:rsidRPr="001840E3">
        <w:rPr>
          <w:rFonts w:ascii="Calibri" w:hAnsi="Calibri" w:cs="Calibri"/>
          <w:b/>
          <w:sz w:val="24"/>
          <w:szCs w:val="24"/>
        </w:rPr>
        <w:t>č</w:t>
      </w:r>
      <w:r w:rsidRPr="001840E3">
        <w:rPr>
          <w:rFonts w:ascii="Bodoni MT" w:hAnsi="Bodoni MT"/>
          <w:b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Pr="001840E3">
        <w:rPr>
          <w:rFonts w:ascii="Arial Narrow" w:hAnsi="Arial Narrow" w:cs="Arial"/>
          <w:i/>
          <w:sz w:val="24"/>
          <w:szCs w:val="24"/>
        </w:rPr>
        <w:t>– stačí do buňky sloupce</w:t>
      </w:r>
      <w:r>
        <w:rPr>
          <w:sz w:val="24"/>
          <w:szCs w:val="24"/>
        </w:rPr>
        <w:t xml:space="preserve"> </w:t>
      </w:r>
      <w:r w:rsidRPr="001840E3">
        <w:rPr>
          <w:rFonts w:ascii="Arial Narrow" w:hAnsi="Arial Narrow"/>
          <w:b/>
          <w:i/>
          <w:sz w:val="24"/>
          <w:szCs w:val="24"/>
        </w:rPr>
        <w:t>klíč</w:t>
      </w:r>
      <w:r w:rsidRPr="001840E3">
        <w:rPr>
          <w:rFonts w:ascii="Arial Narrow" w:hAnsi="Arial Narrow"/>
          <w:i/>
          <w:sz w:val="24"/>
          <w:szCs w:val="24"/>
        </w:rPr>
        <w:t xml:space="preserve"> zadat hodnotu formátu </w:t>
      </w:r>
      <w:proofErr w:type="spellStart"/>
      <w:r w:rsidRPr="001840E3">
        <w:rPr>
          <w:rFonts w:ascii="Bodoni MT" w:hAnsi="Bodoni MT"/>
          <w:sz w:val="24"/>
          <w:szCs w:val="24"/>
        </w:rPr>
        <w:t>d.m.yy</w:t>
      </w:r>
      <w:proofErr w:type="spellEnd"/>
      <w:r>
        <w:rPr>
          <w:sz w:val="24"/>
          <w:szCs w:val="24"/>
        </w:rPr>
        <w:t xml:space="preserve"> </w:t>
      </w:r>
      <w:r w:rsidRPr="0081344E">
        <w:rPr>
          <w:rFonts w:ascii="Arial Narrow" w:hAnsi="Arial Narrow"/>
          <w:i/>
          <w:sz w:val="24"/>
          <w:szCs w:val="24"/>
        </w:rPr>
        <w:t xml:space="preserve">a do buňky sloupce </w:t>
      </w:r>
      <w:r w:rsidRPr="0081344E">
        <w:rPr>
          <w:rFonts w:ascii="Arial Narrow" w:hAnsi="Arial Narrow"/>
          <w:b/>
          <w:i/>
          <w:sz w:val="24"/>
          <w:szCs w:val="24"/>
        </w:rPr>
        <w:t>hodnota</w:t>
      </w:r>
      <w:r w:rsidRPr="0081344E">
        <w:rPr>
          <w:rFonts w:ascii="Arial Narrow" w:hAnsi="Arial Narrow"/>
          <w:i/>
          <w:sz w:val="24"/>
          <w:szCs w:val="24"/>
        </w:rPr>
        <w:t xml:space="preserve"> zadat odpovídající hodnotu klíče </w:t>
      </w:r>
      <w:r w:rsidR="0081344E" w:rsidRPr="001840E3">
        <w:rPr>
          <w:rFonts w:ascii="Bodoni MT" w:hAnsi="Bodoni MT"/>
          <w:b/>
          <w:sz w:val="24"/>
          <w:szCs w:val="24"/>
        </w:rPr>
        <w:t xml:space="preserve">datum a </w:t>
      </w:r>
      <w:r w:rsidR="0081344E" w:rsidRPr="001840E3">
        <w:rPr>
          <w:rFonts w:ascii="Calibri" w:hAnsi="Calibri" w:cs="Calibri"/>
          <w:b/>
          <w:sz w:val="24"/>
          <w:szCs w:val="24"/>
        </w:rPr>
        <w:t>č</w:t>
      </w:r>
      <w:r w:rsidR="0081344E" w:rsidRPr="001840E3">
        <w:rPr>
          <w:rFonts w:ascii="Bodoni MT" w:hAnsi="Bodoni MT"/>
          <w:b/>
          <w:sz w:val="24"/>
          <w:szCs w:val="24"/>
        </w:rPr>
        <w:t>as</w:t>
      </w:r>
      <w:r w:rsidRPr="0081344E">
        <w:rPr>
          <w:rFonts w:ascii="Arial Narrow" w:hAnsi="Arial Narrow"/>
          <w:i/>
          <w:sz w:val="24"/>
          <w:szCs w:val="24"/>
        </w:rPr>
        <w:t xml:space="preserve"> seznamu</w:t>
      </w:r>
      <w:r>
        <w:rPr>
          <w:sz w:val="24"/>
          <w:szCs w:val="24"/>
        </w:rPr>
        <w:t xml:space="preserve"> </w:t>
      </w:r>
      <w:hyperlink w:anchor="_TextFormatsType" w:history="1">
        <w:proofErr w:type="spellStart"/>
        <w:r w:rsidRPr="00C560D7">
          <w:rPr>
            <w:rStyle w:val="Hypertextovodkaz"/>
            <w:rFonts w:ascii="Arial Narrow" w:hAnsi="Arial Narrow"/>
            <w:i/>
            <w:sz w:val="24"/>
            <w:szCs w:val="24"/>
          </w:rPr>
          <w:t>TextFormatsType</w:t>
        </w:r>
        <w:proofErr w:type="spellEnd"/>
      </w:hyperlink>
    </w:p>
    <w:p w14:paraId="27112709" w14:textId="77777777" w:rsidR="001840E3" w:rsidRDefault="0081344E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46" wp14:editId="27112747">
            <wp:extent cx="3238500" cy="14287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0A" w14:textId="77777777" w:rsidR="0081344E" w:rsidRPr="0081344E" w:rsidRDefault="0081344E" w:rsidP="0071245D">
      <w:pPr>
        <w:pStyle w:val="Odstavecseseznamem"/>
        <w:ind w:left="0"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po </w:t>
      </w:r>
      <w:r w:rsidRPr="0081344E">
        <w:rPr>
          <w:rFonts w:ascii="Arial Narrow" w:hAnsi="Arial Narrow"/>
          <w:i/>
          <w:color w:val="FF0000"/>
          <w:sz w:val="24"/>
          <w:szCs w:val="24"/>
        </w:rPr>
        <w:t>znovu otevření aplikace</w:t>
      </w:r>
      <w:r>
        <w:rPr>
          <w:rFonts w:ascii="Arial Narrow" w:hAnsi="Arial Narrow"/>
          <w:i/>
          <w:sz w:val="24"/>
          <w:szCs w:val="24"/>
        </w:rPr>
        <w:t xml:space="preserve"> se </w:t>
      </w:r>
      <w:r w:rsidRPr="0081344E">
        <w:rPr>
          <w:rFonts w:ascii="Arial Narrow" w:hAnsi="Arial Narrow"/>
          <w:i/>
          <w:sz w:val="24"/>
          <w:szCs w:val="24"/>
        </w:rPr>
        <w:t xml:space="preserve">v seznamu položek druhu </w:t>
      </w:r>
      <w:r w:rsidRPr="0081344E">
        <w:rPr>
          <w:rFonts w:ascii="Arial Narrow" w:hAnsi="Arial Narrow"/>
          <w:b/>
          <w:i/>
          <w:sz w:val="24"/>
          <w:szCs w:val="24"/>
        </w:rPr>
        <w:t>datum a čas</w:t>
      </w:r>
      <w:r w:rsidRPr="0081344E">
        <w:rPr>
          <w:rFonts w:ascii="Arial Narrow" w:hAnsi="Arial Narrow"/>
          <w:i/>
          <w:sz w:val="24"/>
          <w:szCs w:val="24"/>
        </w:rPr>
        <w:t xml:space="preserve"> objeví i nově vytvořený formát</w:t>
      </w:r>
    </w:p>
    <w:p w14:paraId="2711270B" w14:textId="77777777" w:rsidR="0081344E" w:rsidRPr="001840E3" w:rsidRDefault="0081344E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48" wp14:editId="27112749">
            <wp:extent cx="1905000" cy="266700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0C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proofErr w:type="spellStart"/>
      <w:r w:rsidRPr="0071245D">
        <w:rPr>
          <w:rStyle w:val="Nadpis5Char"/>
        </w:rPr>
        <w:t>ColorObjectNameEN</w:t>
      </w:r>
      <w:proofErr w:type="spellEnd"/>
    </w:p>
    <w:p w14:paraId="2711270D" w14:textId="77777777" w:rsidR="0071245D" w:rsidRPr="00244837" w:rsidRDefault="00244837" w:rsidP="0071245D">
      <w:pPr>
        <w:ind w:firstLine="567"/>
        <w:rPr>
          <w:sz w:val="24"/>
          <w:szCs w:val="24"/>
        </w:rPr>
      </w:pPr>
      <w:r w:rsidRPr="00244837">
        <w:rPr>
          <w:sz w:val="24"/>
          <w:szCs w:val="24"/>
        </w:rPr>
        <w:t>Je to seznam výchozích dostupných barev</w:t>
      </w:r>
    </w:p>
    <w:p w14:paraId="2711270E" w14:textId="77777777" w:rsidR="00244837" w:rsidRDefault="00244837" w:rsidP="00244837">
      <w:pPr>
        <w:jc w:val="center"/>
      </w:pPr>
      <w:r>
        <w:rPr>
          <w:noProof/>
        </w:rPr>
        <w:drawing>
          <wp:inline distT="0" distB="0" distL="0" distR="0" wp14:anchorId="2711274A" wp14:editId="2711274B">
            <wp:extent cx="3143250" cy="13906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0F" w14:textId="77777777" w:rsidR="00244837" w:rsidRDefault="00244837" w:rsidP="00244837">
      <w:pPr>
        <w:ind w:firstLine="567"/>
        <w:rPr>
          <w:sz w:val="24"/>
          <w:szCs w:val="24"/>
        </w:rPr>
      </w:pPr>
      <w:r w:rsidRPr="00244837">
        <w:rPr>
          <w:sz w:val="24"/>
          <w:szCs w:val="24"/>
        </w:rPr>
        <w:t xml:space="preserve">Kde klíč prezentuje název barvy a hodnota jeho jazykovou verzí – zde si uživatel může pojmenovat barvy dle potřeb. Klíč ale musí obsahovat název barvy, který toleruje systém. Zde jsou dostupné buď anglické názvy známých barev, nebo lze zadat barvu v její </w:t>
      </w:r>
      <w:proofErr w:type="spellStart"/>
      <w:r w:rsidRPr="0081468B">
        <w:rPr>
          <w:b/>
          <w:i/>
          <w:sz w:val="24"/>
          <w:szCs w:val="24"/>
          <w:lang w:val="en-US"/>
        </w:rPr>
        <w:t>aditivním</w:t>
      </w:r>
      <w:proofErr w:type="spellEnd"/>
      <w:r w:rsidRPr="00244837">
        <w:rPr>
          <w:sz w:val="24"/>
          <w:szCs w:val="24"/>
          <w:lang w:val="en-US"/>
        </w:rPr>
        <w:t xml:space="preserve"> </w:t>
      </w:r>
      <w:r w:rsidRPr="00244837">
        <w:rPr>
          <w:sz w:val="24"/>
          <w:szCs w:val="24"/>
        </w:rPr>
        <w:t>tvaru (RGB).</w:t>
      </w:r>
      <w:r>
        <w:rPr>
          <w:sz w:val="24"/>
          <w:szCs w:val="24"/>
        </w:rPr>
        <w:t xml:space="preserve"> Následně barvy lze používat v rozevíracích seznamech barvy (např. barva písma, barva pozadí, barva strany rámečku atd.)</w:t>
      </w:r>
    </w:p>
    <w:p w14:paraId="27112710" w14:textId="77777777" w:rsidR="00244837" w:rsidRDefault="00244837" w:rsidP="002448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4C" wp14:editId="2711274D">
            <wp:extent cx="1047750" cy="152400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11" w14:textId="77777777" w:rsidR="0038235B" w:rsidRDefault="00244837" w:rsidP="00244837">
      <w:pPr>
        <w:ind w:firstLine="567"/>
        <w:rPr>
          <w:rFonts w:ascii="Arial Narrow" w:hAnsi="Arial Narrow"/>
          <w:i/>
          <w:sz w:val="24"/>
          <w:szCs w:val="24"/>
        </w:rPr>
      </w:pPr>
      <w:r w:rsidRPr="00244837"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 w:rsidRPr="00244837">
        <w:rPr>
          <w:rFonts w:ascii="Arial Narrow" w:hAnsi="Arial Narrow"/>
          <w:i/>
          <w:sz w:val="24"/>
          <w:szCs w:val="24"/>
        </w:rPr>
        <w:t>přidáme novou barvu</w:t>
      </w:r>
      <w:r>
        <w:rPr>
          <w:sz w:val="24"/>
          <w:szCs w:val="24"/>
        </w:rPr>
        <w:t xml:space="preserve"> </w:t>
      </w:r>
      <w:r w:rsidRPr="00244837">
        <w:rPr>
          <w:rFonts w:ascii="Bodoni MT" w:hAnsi="Bodoni MT"/>
          <w:b/>
          <w:sz w:val="24"/>
          <w:szCs w:val="24"/>
          <w:lang w:val="en-US"/>
        </w:rPr>
        <w:t>#400040</w:t>
      </w:r>
      <w:r>
        <w:rPr>
          <w:sz w:val="24"/>
          <w:szCs w:val="24"/>
        </w:rPr>
        <w:t xml:space="preserve"> </w:t>
      </w:r>
      <w:r w:rsidRPr="00244837">
        <w:rPr>
          <w:rFonts w:ascii="Arial Narrow" w:hAnsi="Arial Narrow"/>
          <w:i/>
          <w:sz w:val="24"/>
          <w:szCs w:val="24"/>
        </w:rPr>
        <w:t>a pojmenujeme jí</w:t>
      </w:r>
      <w:r>
        <w:rPr>
          <w:sz w:val="24"/>
          <w:szCs w:val="24"/>
        </w:rPr>
        <w:t xml:space="preserve"> </w:t>
      </w:r>
      <w:r w:rsidRPr="00244837">
        <w:rPr>
          <w:rFonts w:ascii="Bodoni MT" w:hAnsi="Bodoni MT"/>
          <w:sz w:val="24"/>
          <w:szCs w:val="24"/>
        </w:rPr>
        <w:t>vlastní barva 1</w:t>
      </w:r>
    </w:p>
    <w:p w14:paraId="27112712" w14:textId="77777777" w:rsidR="0038235B" w:rsidRDefault="0038235B" w:rsidP="0038235B">
      <w:pPr>
        <w:jc w:val="center"/>
        <w:rPr>
          <w:rFonts w:ascii="Arial Narrow" w:hAnsi="Arial Narrow"/>
          <w:i/>
          <w:sz w:val="24"/>
          <w:szCs w:val="24"/>
        </w:rPr>
      </w:pPr>
      <w:r>
        <w:rPr>
          <w:noProof/>
        </w:rPr>
        <w:drawing>
          <wp:inline distT="0" distB="0" distL="0" distR="0" wp14:anchorId="2711274E" wp14:editId="2711274F">
            <wp:extent cx="3143250" cy="139065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13" w14:textId="77777777" w:rsidR="00244837" w:rsidRDefault="0011220B" w:rsidP="00244837">
      <w:pPr>
        <w:ind w:firstLine="567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po </w:t>
      </w:r>
      <w:r w:rsidRPr="0081344E">
        <w:rPr>
          <w:rFonts w:ascii="Arial Narrow" w:hAnsi="Arial Narrow"/>
          <w:i/>
          <w:color w:val="FF0000"/>
          <w:sz w:val="24"/>
          <w:szCs w:val="24"/>
        </w:rPr>
        <w:t>znovu otevření aplikace</w:t>
      </w:r>
      <w:r>
        <w:rPr>
          <w:rFonts w:ascii="Arial Narrow" w:hAnsi="Arial Narrow"/>
          <w:i/>
          <w:sz w:val="24"/>
          <w:szCs w:val="24"/>
        </w:rPr>
        <w:t xml:space="preserve"> </w:t>
      </w:r>
      <w:r w:rsidR="00244837" w:rsidRPr="00244837">
        <w:rPr>
          <w:rFonts w:ascii="Arial Narrow" w:hAnsi="Arial Narrow"/>
          <w:i/>
          <w:sz w:val="24"/>
          <w:szCs w:val="24"/>
        </w:rPr>
        <w:t xml:space="preserve">se </w:t>
      </w:r>
      <w:r w:rsidRPr="00244837">
        <w:rPr>
          <w:rFonts w:ascii="Arial Narrow" w:hAnsi="Arial Narrow"/>
          <w:i/>
          <w:sz w:val="24"/>
          <w:szCs w:val="24"/>
        </w:rPr>
        <w:t xml:space="preserve">tato barva </w:t>
      </w:r>
      <w:r w:rsidR="00244837" w:rsidRPr="00244837">
        <w:rPr>
          <w:rFonts w:ascii="Arial Narrow" w:hAnsi="Arial Narrow"/>
          <w:i/>
          <w:sz w:val="24"/>
          <w:szCs w:val="24"/>
        </w:rPr>
        <w:t>objeví v každém rozevíracím seznamu barvy</w:t>
      </w:r>
    </w:p>
    <w:p w14:paraId="27112714" w14:textId="77777777" w:rsidR="0038235B" w:rsidRPr="0038235B" w:rsidRDefault="0038235B" w:rsidP="0038235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50" wp14:editId="27112751">
            <wp:extent cx="1095375" cy="152400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15" w14:textId="77777777" w:rsidR="00244837" w:rsidRPr="00244837" w:rsidRDefault="00244837" w:rsidP="0038235B">
      <w:pPr>
        <w:rPr>
          <w:sz w:val="24"/>
          <w:szCs w:val="24"/>
        </w:rPr>
      </w:pPr>
    </w:p>
    <w:p w14:paraId="27112716" w14:textId="77777777" w:rsidR="0071245D" w:rsidRDefault="0071245D" w:rsidP="0071245D">
      <w:pPr>
        <w:pStyle w:val="Nadpis5"/>
        <w:rPr>
          <w:rFonts w:ascii="Arial Narrow" w:hAnsi="Arial Narrow"/>
          <w:i/>
          <w:sz w:val="24"/>
          <w:szCs w:val="24"/>
        </w:rPr>
      </w:pPr>
      <w:bookmarkStart w:id="19" w:name="_TextFormatsType"/>
      <w:bookmarkEnd w:id="19"/>
      <w:proofErr w:type="spellStart"/>
      <w:r w:rsidRPr="0071245D">
        <w:rPr>
          <w:rStyle w:val="Nadpis5Char"/>
        </w:rPr>
        <w:t>TextFormatsType</w:t>
      </w:r>
      <w:proofErr w:type="spellEnd"/>
    </w:p>
    <w:p w14:paraId="27112717" w14:textId="77777777" w:rsidR="001C058F" w:rsidRDefault="00924CF3" w:rsidP="0071245D">
      <w:pPr>
        <w:pStyle w:val="Odstavecseseznamem"/>
        <w:ind w:left="0" w:firstLine="567"/>
        <w:rPr>
          <w:sz w:val="24"/>
          <w:szCs w:val="24"/>
        </w:rPr>
      </w:pPr>
      <w:r w:rsidRPr="00924CF3">
        <w:rPr>
          <w:sz w:val="24"/>
          <w:szCs w:val="24"/>
        </w:rPr>
        <w:t xml:space="preserve">zde jsou </w:t>
      </w:r>
      <w:r>
        <w:rPr>
          <w:sz w:val="24"/>
          <w:szCs w:val="24"/>
        </w:rPr>
        <w:t>uvedené názvy skupin formátování</w:t>
      </w:r>
      <w:r w:rsidR="001C058F">
        <w:rPr>
          <w:sz w:val="24"/>
          <w:szCs w:val="24"/>
        </w:rPr>
        <w:t xml:space="preserve"> –</w:t>
      </w:r>
    </w:p>
    <w:p w14:paraId="27112718" w14:textId="77777777" w:rsidR="001C058F" w:rsidRDefault="001C058F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52" wp14:editId="27112753">
            <wp:extent cx="3143250" cy="13906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19" w14:textId="77777777" w:rsidR="001C058F" w:rsidRDefault="001840E3" w:rsidP="0071245D">
      <w:pPr>
        <w:pStyle w:val="Odstavecseseznamem"/>
        <w:ind w:left="0" w:firstLine="567"/>
        <w:rPr>
          <w:sz w:val="24"/>
          <w:szCs w:val="24"/>
        </w:rPr>
      </w:pPr>
      <w:r>
        <w:rPr>
          <w:sz w:val="24"/>
          <w:szCs w:val="24"/>
        </w:rPr>
        <w:t>tyto skupiny se objevují</w:t>
      </w:r>
      <w:r w:rsidR="001C058F">
        <w:rPr>
          <w:sz w:val="24"/>
          <w:szCs w:val="24"/>
        </w:rPr>
        <w:t xml:space="preserve"> na záložce </w:t>
      </w:r>
      <w:r w:rsidR="001C058F" w:rsidRPr="001C058F">
        <w:rPr>
          <w:b/>
          <w:i/>
          <w:sz w:val="24"/>
          <w:szCs w:val="24"/>
        </w:rPr>
        <w:t>formátování</w:t>
      </w:r>
      <w:r w:rsidR="001C058F">
        <w:rPr>
          <w:sz w:val="24"/>
          <w:szCs w:val="24"/>
        </w:rPr>
        <w:t xml:space="preserve"> dialogového okna </w:t>
      </w:r>
      <w:r w:rsidR="001C058F" w:rsidRPr="001C058F">
        <w:rPr>
          <w:rFonts w:ascii="Courier New" w:hAnsi="Courier New" w:cs="Courier New"/>
          <w:b/>
          <w:i/>
          <w:sz w:val="24"/>
          <w:szCs w:val="24"/>
        </w:rPr>
        <w:t>Vlastnosti</w:t>
      </w:r>
      <w:r w:rsidR="001C058F">
        <w:rPr>
          <w:sz w:val="24"/>
          <w:szCs w:val="24"/>
        </w:rPr>
        <w:t xml:space="preserve"> </w:t>
      </w:r>
    </w:p>
    <w:p w14:paraId="2711271A" w14:textId="77777777" w:rsidR="001C058F" w:rsidRDefault="001C058F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54" wp14:editId="27112755">
            <wp:extent cx="1152525" cy="1485900"/>
            <wp:effectExtent l="0" t="0" r="9525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1B" w14:textId="77777777" w:rsidR="003571EF" w:rsidRDefault="00924CF3" w:rsidP="0071245D">
      <w:pPr>
        <w:pStyle w:val="Odstavecseseznamem"/>
        <w:ind w:left="0"/>
        <w:rPr>
          <w:sz w:val="24"/>
          <w:szCs w:val="24"/>
        </w:rPr>
      </w:pPr>
      <w:r>
        <w:rPr>
          <w:sz w:val="24"/>
          <w:szCs w:val="24"/>
        </w:rPr>
        <w:t>přidávat nové položky do daného seznamu nemá moc význam, protože interní</w:t>
      </w:r>
      <w:r w:rsidR="001C058F">
        <w:rPr>
          <w:sz w:val="24"/>
          <w:szCs w:val="24"/>
        </w:rPr>
        <w:t xml:space="preserve"> logika aplikace pracuje pouze s</w:t>
      </w:r>
      <w:r>
        <w:rPr>
          <w:sz w:val="24"/>
          <w:szCs w:val="24"/>
        </w:rPr>
        <w:t xml:space="preserve">e seznamem z pěti položek, přičemž poslední považuje za modifikovatelnou; nicméně, lze měnit názvy položek dle libostí, nutno ovšem dávat pozor na vazbu daného seznamu se seznamem </w:t>
      </w:r>
      <w:hyperlink w:anchor="_TextFormats" w:history="1">
        <w:proofErr w:type="spellStart"/>
        <w:r w:rsidR="001C058F" w:rsidRPr="00C560D7">
          <w:rPr>
            <w:rStyle w:val="Hypertextovodkaz"/>
            <w:rFonts w:ascii="Arial Narrow" w:hAnsi="Arial Narrow"/>
            <w:i/>
            <w:sz w:val="24"/>
            <w:szCs w:val="24"/>
          </w:rPr>
          <w:t>TextFormats</w:t>
        </w:r>
        <w:proofErr w:type="spellEnd"/>
      </w:hyperlink>
      <w:r w:rsidR="001C058F">
        <w:rPr>
          <w:sz w:val="24"/>
          <w:szCs w:val="24"/>
        </w:rPr>
        <w:t xml:space="preserve"> – hodnota odpovídající položky seznamu </w:t>
      </w:r>
      <w:proofErr w:type="spellStart"/>
      <w:r w:rsidR="001C058F">
        <w:rPr>
          <w:rFonts w:ascii="Arial Narrow" w:hAnsi="Arial Narrow"/>
          <w:i/>
          <w:sz w:val="24"/>
          <w:szCs w:val="24"/>
        </w:rPr>
        <w:t>TextFormatsType</w:t>
      </w:r>
      <w:proofErr w:type="spellEnd"/>
      <w:r w:rsidR="001C058F">
        <w:rPr>
          <w:sz w:val="24"/>
          <w:szCs w:val="24"/>
        </w:rPr>
        <w:t xml:space="preserve"> je vázaná na stejnou hodnotu položky seznamu </w:t>
      </w:r>
      <w:hyperlink w:anchor="_TextFormats" w:history="1">
        <w:proofErr w:type="spellStart"/>
        <w:r w:rsidR="001C058F" w:rsidRPr="00C560D7">
          <w:rPr>
            <w:rStyle w:val="Hypertextovodkaz"/>
            <w:rFonts w:ascii="Arial Narrow" w:hAnsi="Arial Narrow"/>
            <w:i/>
            <w:sz w:val="24"/>
            <w:szCs w:val="24"/>
          </w:rPr>
          <w:t>TextFormats</w:t>
        </w:r>
        <w:proofErr w:type="spellEnd"/>
      </w:hyperlink>
      <w:r w:rsidR="001C058F">
        <w:rPr>
          <w:sz w:val="24"/>
          <w:szCs w:val="24"/>
        </w:rPr>
        <w:t>;</w:t>
      </w:r>
    </w:p>
    <w:p w14:paraId="2711271C" w14:textId="77777777" w:rsidR="001C058F" w:rsidRDefault="001C058F" w:rsidP="0071245D">
      <w:pPr>
        <w:pStyle w:val="Odstavecseseznamem"/>
        <w:ind w:left="0" w:firstLine="567"/>
        <w:rPr>
          <w:rFonts w:ascii="Bodoni MT" w:hAnsi="Bodoni MT"/>
          <w:sz w:val="24"/>
          <w:szCs w:val="24"/>
        </w:rPr>
      </w:pPr>
      <w:r w:rsidRPr="001C058F"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 w:rsidRPr="001C058F">
        <w:rPr>
          <w:rFonts w:ascii="Arial Narrow" w:hAnsi="Arial Narrow"/>
          <w:i/>
          <w:sz w:val="24"/>
          <w:szCs w:val="24"/>
        </w:rPr>
        <w:t>změníme název položky</w:t>
      </w:r>
      <w:r>
        <w:rPr>
          <w:sz w:val="24"/>
          <w:szCs w:val="24"/>
        </w:rPr>
        <w:t xml:space="preserve"> </w:t>
      </w:r>
      <w:r w:rsidRPr="001C058F">
        <w:rPr>
          <w:rFonts w:ascii="Calibri" w:hAnsi="Calibri" w:cs="Calibri"/>
          <w:sz w:val="24"/>
          <w:szCs w:val="24"/>
        </w:rPr>
        <w:t>ř</w:t>
      </w:r>
      <w:r w:rsidRPr="001C058F">
        <w:rPr>
          <w:rFonts w:ascii="Bodoni MT" w:hAnsi="Bodoni MT"/>
          <w:sz w:val="24"/>
          <w:szCs w:val="24"/>
        </w:rPr>
        <w:t>et</w:t>
      </w:r>
      <w:r w:rsidRPr="001C058F">
        <w:rPr>
          <w:rFonts w:ascii="Calibri" w:hAnsi="Calibri" w:cs="Calibri"/>
          <w:sz w:val="24"/>
          <w:szCs w:val="24"/>
        </w:rPr>
        <w:t>ě</w:t>
      </w:r>
      <w:r w:rsidRPr="001C058F">
        <w:rPr>
          <w:rFonts w:ascii="Bodoni MT" w:hAnsi="Bodoni MT"/>
          <w:sz w:val="24"/>
          <w:szCs w:val="24"/>
        </w:rPr>
        <w:t>zec</w:t>
      </w:r>
      <w:r>
        <w:rPr>
          <w:sz w:val="24"/>
          <w:szCs w:val="24"/>
        </w:rPr>
        <w:t xml:space="preserve"> </w:t>
      </w:r>
      <w:r w:rsidRPr="001C058F">
        <w:rPr>
          <w:rFonts w:ascii="Arial Narrow" w:hAnsi="Arial Narrow"/>
          <w:i/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Pr="001C058F">
        <w:rPr>
          <w:rFonts w:ascii="Bodoni MT" w:hAnsi="Bodoni MT"/>
          <w:sz w:val="24"/>
          <w:szCs w:val="24"/>
        </w:rPr>
        <w:t xml:space="preserve">jednoduchý </w:t>
      </w:r>
      <w:r w:rsidRPr="001C058F">
        <w:rPr>
          <w:rFonts w:ascii="Calibri" w:hAnsi="Calibri" w:cs="Calibri"/>
          <w:sz w:val="24"/>
          <w:szCs w:val="24"/>
        </w:rPr>
        <w:t>ř</w:t>
      </w:r>
      <w:r w:rsidRPr="001C058F">
        <w:rPr>
          <w:rFonts w:ascii="Bodoni MT" w:hAnsi="Bodoni MT"/>
          <w:sz w:val="24"/>
          <w:szCs w:val="24"/>
        </w:rPr>
        <w:t>et</w:t>
      </w:r>
      <w:r w:rsidRPr="001C058F">
        <w:rPr>
          <w:rFonts w:ascii="Calibri" w:hAnsi="Calibri" w:cs="Calibri"/>
          <w:sz w:val="24"/>
          <w:szCs w:val="24"/>
        </w:rPr>
        <w:t>ě</w:t>
      </w:r>
      <w:r w:rsidRPr="001C058F">
        <w:rPr>
          <w:rFonts w:ascii="Bodoni MT" w:hAnsi="Bodoni MT"/>
          <w:sz w:val="24"/>
          <w:szCs w:val="24"/>
        </w:rPr>
        <w:t>zec</w:t>
      </w:r>
      <w:r>
        <w:rPr>
          <w:sz w:val="24"/>
          <w:szCs w:val="24"/>
        </w:rPr>
        <w:t xml:space="preserve"> </w:t>
      </w:r>
      <w:r w:rsidRPr="001C058F">
        <w:rPr>
          <w:rFonts w:ascii="Arial Narrow" w:hAnsi="Arial Narrow"/>
          <w:i/>
          <w:sz w:val="24"/>
          <w:szCs w:val="24"/>
        </w:rPr>
        <w:t>a</w:t>
      </w:r>
      <w:r w:rsidRPr="001C058F">
        <w:rPr>
          <w:rFonts w:ascii="Arial Narrow" w:hAnsi="Arial Narrow"/>
          <w:sz w:val="24"/>
          <w:szCs w:val="24"/>
        </w:rPr>
        <w:t xml:space="preserve"> </w:t>
      </w:r>
      <w:r w:rsidRPr="001C058F">
        <w:rPr>
          <w:rFonts w:ascii="Bodoni MT" w:hAnsi="Bodoni MT"/>
          <w:sz w:val="24"/>
          <w:szCs w:val="24"/>
        </w:rPr>
        <w:t>ú</w:t>
      </w:r>
      <w:r w:rsidRPr="001C058F">
        <w:rPr>
          <w:rFonts w:ascii="Calibri" w:hAnsi="Calibri" w:cs="Calibri"/>
          <w:sz w:val="24"/>
          <w:szCs w:val="24"/>
        </w:rPr>
        <w:t>č</w:t>
      </w:r>
      <w:r w:rsidRPr="001C058F">
        <w:rPr>
          <w:rFonts w:ascii="Bodoni MT" w:hAnsi="Bodoni MT"/>
          <w:sz w:val="24"/>
          <w:szCs w:val="24"/>
        </w:rPr>
        <w:t>etn</w:t>
      </w:r>
      <w:r w:rsidRPr="001C058F">
        <w:rPr>
          <w:rFonts w:ascii="Bodoni MT" w:hAnsi="Bodoni MT" w:cs="Bodoni MT"/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r w:rsidRPr="001C058F">
        <w:rPr>
          <w:rFonts w:ascii="Arial Narrow" w:hAnsi="Arial Narrow"/>
          <w:i/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Pr="001C058F">
        <w:rPr>
          <w:rFonts w:ascii="Bodoni MT" w:hAnsi="Bodoni MT"/>
          <w:sz w:val="24"/>
          <w:szCs w:val="24"/>
        </w:rPr>
        <w:t>ú</w:t>
      </w:r>
      <w:r w:rsidRPr="001C058F">
        <w:rPr>
          <w:rFonts w:ascii="Calibri" w:hAnsi="Calibri" w:cs="Calibri"/>
          <w:sz w:val="24"/>
          <w:szCs w:val="24"/>
        </w:rPr>
        <w:t>č</w:t>
      </w:r>
      <w:r w:rsidRPr="001C058F">
        <w:rPr>
          <w:rFonts w:ascii="Bodoni MT" w:hAnsi="Bodoni MT"/>
          <w:sz w:val="24"/>
          <w:szCs w:val="24"/>
        </w:rPr>
        <w:t>etn</w:t>
      </w:r>
      <w:r w:rsidRPr="001C058F">
        <w:rPr>
          <w:rFonts w:ascii="Bodoni MT" w:hAnsi="Bodoni MT" w:cs="Bodoni MT"/>
          <w:sz w:val="24"/>
          <w:szCs w:val="24"/>
        </w:rPr>
        <w:t>í</w:t>
      </w:r>
      <w:r w:rsidRPr="001C058F">
        <w:rPr>
          <w:rFonts w:ascii="Bodoni MT" w:hAnsi="Bodoni MT"/>
          <w:sz w:val="24"/>
          <w:szCs w:val="24"/>
        </w:rPr>
        <w:t xml:space="preserve"> form</w:t>
      </w:r>
      <w:r w:rsidRPr="001C058F">
        <w:rPr>
          <w:rFonts w:ascii="Bodoni MT" w:hAnsi="Bodoni MT" w:cs="Bodoni MT"/>
          <w:sz w:val="24"/>
          <w:szCs w:val="24"/>
        </w:rPr>
        <w:t>á</w:t>
      </w:r>
      <w:r w:rsidRPr="001C058F">
        <w:rPr>
          <w:rFonts w:ascii="Bodoni MT" w:hAnsi="Bodoni MT"/>
          <w:sz w:val="24"/>
          <w:szCs w:val="24"/>
        </w:rPr>
        <w:t>t</w:t>
      </w:r>
    </w:p>
    <w:p w14:paraId="2711271D" w14:textId="77777777" w:rsidR="001C058F" w:rsidRDefault="001C058F" w:rsidP="0071245D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112756" wp14:editId="27112757">
            <wp:extent cx="3143250" cy="13906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71E" w14:textId="77777777" w:rsidR="001C058F" w:rsidRDefault="001C058F" w:rsidP="0071245D">
      <w:pPr>
        <w:pStyle w:val="Odstavecseseznamem"/>
        <w:ind w:left="0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</w:t>
      </w:r>
      <w:r w:rsidRPr="001C058F">
        <w:rPr>
          <w:rFonts w:ascii="Arial Narrow" w:hAnsi="Arial Narrow"/>
          <w:i/>
          <w:sz w:val="24"/>
          <w:szCs w:val="24"/>
        </w:rPr>
        <w:t>ak</w:t>
      </w:r>
      <w:r>
        <w:rPr>
          <w:rFonts w:ascii="Arial Narrow" w:hAnsi="Arial Narrow"/>
          <w:i/>
          <w:sz w:val="24"/>
          <w:szCs w:val="24"/>
        </w:rPr>
        <w:t xml:space="preserve"> ve vlastnostech vybraného objektu se objeví pozměněné hodnoty</w:t>
      </w:r>
    </w:p>
    <w:p w14:paraId="2711271F" w14:textId="77777777" w:rsidR="001C058F" w:rsidRPr="001C058F" w:rsidRDefault="001C058F" w:rsidP="0071245D">
      <w:pPr>
        <w:pStyle w:val="Odstavecseseznamem"/>
        <w:ind w:left="0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7112758" wp14:editId="27112759">
            <wp:extent cx="1190625" cy="1524000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58F" w:rsidRPr="001C058F" w:rsidSect="00FF6D57">
      <w:headerReference w:type="default" r:id="rId48"/>
      <w:footerReference w:type="default" r:id="rId49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1275C" w14:textId="77777777" w:rsidR="00FE3D05" w:rsidRDefault="00FE3D05" w:rsidP="005F4499">
      <w:pPr>
        <w:spacing w:after="0" w:line="240" w:lineRule="auto"/>
      </w:pPr>
      <w:r>
        <w:separator/>
      </w:r>
    </w:p>
  </w:endnote>
  <w:endnote w:type="continuationSeparator" w:id="0">
    <w:p w14:paraId="2711275D" w14:textId="77777777" w:rsidR="00FE3D05" w:rsidRDefault="00FE3D05" w:rsidP="005F4499">
      <w:pPr>
        <w:spacing w:after="0" w:line="240" w:lineRule="auto"/>
      </w:pPr>
      <w:r>
        <w:continuationSeparator/>
      </w:r>
    </w:p>
  </w:endnote>
  <w:endnote w:type="continuationNotice" w:id="1">
    <w:p w14:paraId="14EF6D1D" w14:textId="77777777" w:rsidR="005D56E3" w:rsidRDefault="005D56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E8886" w14:textId="77777777" w:rsidR="005D56E3" w:rsidRDefault="005D56E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1275A" w14:textId="77777777" w:rsidR="00FE3D05" w:rsidRDefault="00FE3D05" w:rsidP="005F4499">
      <w:pPr>
        <w:spacing w:after="0" w:line="240" w:lineRule="auto"/>
      </w:pPr>
      <w:r>
        <w:separator/>
      </w:r>
    </w:p>
  </w:footnote>
  <w:footnote w:type="continuationSeparator" w:id="0">
    <w:p w14:paraId="2711275B" w14:textId="77777777" w:rsidR="00FE3D05" w:rsidRDefault="00FE3D05" w:rsidP="005F4499">
      <w:pPr>
        <w:spacing w:after="0" w:line="240" w:lineRule="auto"/>
      </w:pPr>
      <w:r>
        <w:continuationSeparator/>
      </w:r>
    </w:p>
  </w:footnote>
  <w:footnote w:type="continuationNotice" w:id="1">
    <w:p w14:paraId="22C3C4DC" w14:textId="77777777" w:rsidR="005D56E3" w:rsidRDefault="005D56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1275E" w14:textId="77777777" w:rsidR="00FE3D05" w:rsidRDefault="00FE3D05" w:rsidP="005F4499">
    <w:pPr>
      <w:pStyle w:val="Nzev"/>
    </w:pPr>
    <w:r>
      <w:t>Konfigurovatelné seznamy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E4462"/>
    <w:multiLevelType w:val="hybridMultilevel"/>
    <w:tmpl w:val="607CF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23B34"/>
    <w:rsid w:val="00040635"/>
    <w:rsid w:val="000B4161"/>
    <w:rsid w:val="0011220B"/>
    <w:rsid w:val="001840E3"/>
    <w:rsid w:val="001C058F"/>
    <w:rsid w:val="001D5E57"/>
    <w:rsid w:val="00203003"/>
    <w:rsid w:val="002308E8"/>
    <w:rsid w:val="00244837"/>
    <w:rsid w:val="002601D6"/>
    <w:rsid w:val="00262F3A"/>
    <w:rsid w:val="002A45A0"/>
    <w:rsid w:val="002C397F"/>
    <w:rsid w:val="002D122D"/>
    <w:rsid w:val="002F430F"/>
    <w:rsid w:val="00336735"/>
    <w:rsid w:val="003438B7"/>
    <w:rsid w:val="00343DFE"/>
    <w:rsid w:val="003571EF"/>
    <w:rsid w:val="0038235B"/>
    <w:rsid w:val="00384A9E"/>
    <w:rsid w:val="003D3E9A"/>
    <w:rsid w:val="0045039F"/>
    <w:rsid w:val="00480292"/>
    <w:rsid w:val="004C3E69"/>
    <w:rsid w:val="005D56E3"/>
    <w:rsid w:val="005F1DD7"/>
    <w:rsid w:val="005F4499"/>
    <w:rsid w:val="0064285D"/>
    <w:rsid w:val="006708E1"/>
    <w:rsid w:val="00695E44"/>
    <w:rsid w:val="006A72D8"/>
    <w:rsid w:val="006C6703"/>
    <w:rsid w:val="0071245D"/>
    <w:rsid w:val="007674E2"/>
    <w:rsid w:val="007A26D6"/>
    <w:rsid w:val="007C5BF0"/>
    <w:rsid w:val="007C7271"/>
    <w:rsid w:val="0081344E"/>
    <w:rsid w:val="0081468B"/>
    <w:rsid w:val="00830371"/>
    <w:rsid w:val="00901900"/>
    <w:rsid w:val="00924CF3"/>
    <w:rsid w:val="00975BCE"/>
    <w:rsid w:val="00985E2E"/>
    <w:rsid w:val="009C5983"/>
    <w:rsid w:val="00AA3CB1"/>
    <w:rsid w:val="00AB0C3F"/>
    <w:rsid w:val="00AD11B5"/>
    <w:rsid w:val="00AD3AED"/>
    <w:rsid w:val="00C431D0"/>
    <w:rsid w:val="00C560D7"/>
    <w:rsid w:val="00C61684"/>
    <w:rsid w:val="00C83EFA"/>
    <w:rsid w:val="00CB5C77"/>
    <w:rsid w:val="00CC0316"/>
    <w:rsid w:val="00D1337F"/>
    <w:rsid w:val="00DF06CC"/>
    <w:rsid w:val="00E11B3C"/>
    <w:rsid w:val="00E32A3E"/>
    <w:rsid w:val="00E627E2"/>
    <w:rsid w:val="00E95B09"/>
    <w:rsid w:val="00E96770"/>
    <w:rsid w:val="00EA423B"/>
    <w:rsid w:val="00EE53D5"/>
    <w:rsid w:val="00F047C8"/>
    <w:rsid w:val="00F22884"/>
    <w:rsid w:val="00F64855"/>
    <w:rsid w:val="00F96BC0"/>
    <w:rsid w:val="00FA6A04"/>
    <w:rsid w:val="00FC75CE"/>
    <w:rsid w:val="00FE3D05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26D4"/>
  <w15:docId w15:val="{F9884093-5739-4587-9E8A-48422F33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124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customStyle="1" w:styleId="Nadpis5Char">
    <w:name w:val="Nadpis 5 Char"/>
    <w:basedOn w:val="Standardnpsmoodstavce"/>
    <w:link w:val="Nadpis5"/>
    <w:uiPriority w:val="9"/>
    <w:rsid w:val="0071245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zmezer">
    <w:name w:val="No Spacing"/>
    <w:uiPriority w:val="1"/>
    <w:qFormat/>
    <w:rsid w:val="0071245D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C56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krátký popis záložky 'konfigurovatelné seznamy' okna 'Nastavení' aplikace Návrhář sestav</Popis>
    <_DCDateCreated xmlns="http://schemas.microsoft.com/sharepoint/v3/fields">2014-04-29T06:25:00+00:00</_DCDateCreated>
    <Stav xmlns="f402e9c2-abd1-484c-8afb-4056922aef03">revize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11554-A7A2-476D-B41C-6481919BEA56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1033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nástroje -&gt; konfigurovatelné seznamy</vt:lpstr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nástroje -&gt; konfigurovatelné seznamy</dc:title>
  <dc:creator>Stepan Sukovyč</dc:creator>
  <cp:keywords>nastavení; nástroje; konfigurovatelné seznamy</cp:keywords>
  <cp:lastModifiedBy>Stepan Sukovyč</cp:lastModifiedBy>
  <cp:revision>26</cp:revision>
  <dcterms:created xsi:type="dcterms:W3CDTF">2014-04-29T06:22:00Z</dcterms:created>
  <dcterms:modified xsi:type="dcterms:W3CDTF">2014-08-05T09:29:00Z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