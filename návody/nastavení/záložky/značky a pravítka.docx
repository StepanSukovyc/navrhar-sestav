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B03F4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174B03F5" w14:textId="77777777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237321">
        <w:rPr>
          <w:b/>
          <w:i/>
          <w:sz w:val="24"/>
          <w:szCs w:val="24"/>
        </w:rPr>
        <w:t>značky a pravítka</w:t>
      </w:r>
      <w:r>
        <w:rPr>
          <w:sz w:val="24"/>
          <w:szCs w:val="24"/>
        </w:rPr>
        <w:t>“ se nachází v sekci „</w:t>
      </w:r>
      <w:r w:rsidR="006C1D07">
        <w:rPr>
          <w:b/>
          <w:i/>
          <w:sz w:val="24"/>
          <w:szCs w:val="24"/>
        </w:rPr>
        <w:t>textový editor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174B03F6" w14:textId="7A403BF4" w:rsidR="00C431D0" w:rsidRDefault="009A66FE" w:rsidP="009A66FE">
      <w:pPr>
        <w:jc w:val="center"/>
        <w:rPr>
          <w:sz w:val="24"/>
          <w:szCs w:val="24"/>
        </w:rPr>
        <w:pPrChange w:id="0" w:author="Stepan Sukovych" w:date="2014-04-04T08:03:00Z">
          <w:pPr>
            <w:jc w:val="center"/>
          </w:pPr>
        </w:pPrChange>
      </w:pPr>
      <w:r>
        <w:rPr>
          <w:noProof/>
        </w:rPr>
        <w:drawing>
          <wp:inline distT="0" distB="0" distL="0" distR="0" wp14:anchorId="0D490970" wp14:editId="45FBC2A9">
            <wp:extent cx="5410200" cy="43148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74B03F7" w14:textId="77777777" w:rsidR="00EC5E7B" w:rsidRDefault="006C1D07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</w:t>
      </w:r>
      <w:r w:rsidR="0023732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záložku nastavení </w:t>
      </w:r>
      <w:r w:rsidR="00237321">
        <w:rPr>
          <w:sz w:val="24"/>
          <w:szCs w:val="24"/>
        </w:rPr>
        <w:t xml:space="preserve">vzhledu pracovní plochy </w:t>
      </w:r>
      <w:r>
        <w:rPr>
          <w:sz w:val="24"/>
          <w:szCs w:val="24"/>
        </w:rPr>
        <w:t xml:space="preserve">textového editoru. </w:t>
      </w:r>
      <w:r w:rsidR="00237321">
        <w:rPr>
          <w:sz w:val="24"/>
          <w:szCs w:val="24"/>
        </w:rPr>
        <w:t>Krátký popis každé položky</w:t>
      </w:r>
      <w:r>
        <w:rPr>
          <w:sz w:val="24"/>
          <w:szCs w:val="24"/>
        </w:rPr>
        <w:t>:</w:t>
      </w:r>
    </w:p>
    <w:p w14:paraId="174B03F8" w14:textId="77777777" w:rsidR="002D3F9B" w:rsidRDefault="002D3F9B" w:rsidP="002D3F9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zobrazit vodorovné pravítko</w:t>
      </w:r>
      <w:r w:rsidR="006C1D0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indikuje a nastavuje zobrazení vodorovného pravítka v editoru; jestliže tato volba je zaškrtnutá, pak se v horní části editoru vykreslí pravítko</w:t>
      </w:r>
    </w:p>
    <w:p w14:paraId="174B03F9" w14:textId="77777777" w:rsidR="002D3F9B" w:rsidRPr="002D3F9B" w:rsidRDefault="002D3F9B">
      <w:pPr>
        <w:pStyle w:val="Odstavecseseznamem"/>
        <w:ind w:left="1287"/>
        <w:rPr>
          <w:sz w:val="24"/>
          <w:szCs w:val="24"/>
        </w:rPr>
        <w:pPrChange w:id="2" w:author="Stepan Sukovych" w:date="2014-04-04T08:03:00Z">
          <w:pPr>
            <w:pStyle w:val="Odstavecseseznamem"/>
            <w:ind w:left="1287"/>
            <w:jc w:val="center"/>
          </w:pPr>
        </w:pPrChange>
      </w:pPr>
      <w:r>
        <w:rPr>
          <w:noProof/>
          <w:sz w:val="24"/>
          <w:szCs w:val="24"/>
        </w:rPr>
        <w:drawing>
          <wp:inline distT="0" distB="0" distL="0" distR="0" wp14:anchorId="174B0417" wp14:editId="174B0418">
            <wp:extent cx="4433570" cy="1190625"/>
            <wp:effectExtent l="19050" t="0" r="5080" b="0"/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3FA" w14:textId="77777777" w:rsidR="00CB0175" w:rsidRDefault="002D3F9B" w:rsidP="002D3F9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2D3F9B">
        <w:rPr>
          <w:b/>
          <w:i/>
          <w:sz w:val="24"/>
          <w:szCs w:val="24"/>
        </w:rPr>
        <w:t>zobrazit sloupcové pravítko</w:t>
      </w:r>
      <w:r w:rsidR="00CB0175">
        <w:rPr>
          <w:i/>
          <w:sz w:val="24"/>
          <w:szCs w:val="24"/>
        </w:rPr>
        <w:t xml:space="preserve"> </w:t>
      </w:r>
      <w:r w:rsidR="00CB0175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indikuje a nastavuje zobrazení sloupcového pravítka v editoru; na tuto volbu je vázaná hodnota </w:t>
      </w:r>
      <w:r w:rsidRPr="002D3F9B">
        <w:rPr>
          <w:rFonts w:ascii="Arial Black" w:hAnsi="Arial Black"/>
          <w:sz w:val="20"/>
          <w:szCs w:val="20"/>
        </w:rPr>
        <w:t>ve sloupci</w:t>
      </w:r>
      <w:r>
        <w:rPr>
          <w:sz w:val="24"/>
          <w:szCs w:val="24"/>
        </w:rPr>
        <w:t xml:space="preserve">, která nastavuje sloupcový odstup kreslení pravítka; jestliže tato volba je zaškrtnutá, pak se na pozici sloupce (hodnota </w:t>
      </w:r>
      <w:r w:rsidRPr="002D3F9B">
        <w:rPr>
          <w:rFonts w:ascii="Arial Black" w:hAnsi="Arial Black"/>
          <w:sz w:val="20"/>
          <w:szCs w:val="20"/>
        </w:rPr>
        <w:t>ve sloupci</w:t>
      </w:r>
      <w:r>
        <w:rPr>
          <w:sz w:val="24"/>
          <w:szCs w:val="24"/>
        </w:rPr>
        <w:t>) editoru vykreslí sloupcové pravítko; příklady:</w:t>
      </w:r>
    </w:p>
    <w:p w14:paraId="174B03FB" w14:textId="77777777" w:rsidR="002D3F9B" w:rsidRDefault="002D3F9B" w:rsidP="002D3F9B">
      <w:pPr>
        <w:pStyle w:val="Odstavecseseznamem"/>
        <w:numPr>
          <w:ilvl w:val="0"/>
          <w:numId w:val="6"/>
        </w:numPr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4B0419" wp14:editId="174B041A">
            <wp:extent cx="3083560" cy="297815"/>
            <wp:effectExtent l="19050" t="0" r="254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74B041B" wp14:editId="174B041C">
            <wp:extent cx="4018915" cy="1371600"/>
            <wp:effectExtent l="19050" t="0" r="635" b="0"/>
            <wp:docPr id="3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3FC" w14:textId="77777777" w:rsidR="002D3F9B" w:rsidRDefault="002D3F9B" w:rsidP="002D3F9B">
      <w:pPr>
        <w:pStyle w:val="Odstavecseseznamem"/>
        <w:numPr>
          <w:ilvl w:val="0"/>
          <w:numId w:val="6"/>
        </w:numPr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1D" wp14:editId="174B041E">
            <wp:extent cx="3061970" cy="287020"/>
            <wp:effectExtent l="19050" t="0" r="5080" b="0"/>
            <wp:docPr id="1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3FD" w14:textId="77777777" w:rsidR="002D3F9B" w:rsidRPr="002D3F9B" w:rsidRDefault="002D3F9B" w:rsidP="002D3F9B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1F" wp14:editId="174B0420">
            <wp:extent cx="3966210" cy="1722755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3FE" w14:textId="77777777" w:rsidR="003E4B14" w:rsidRDefault="002D3F9B" w:rsidP="002D3F9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2D3F9B">
        <w:rPr>
          <w:b/>
          <w:i/>
          <w:sz w:val="24"/>
          <w:szCs w:val="24"/>
        </w:rPr>
        <w:t>zvýraznit aktuální řádek</w:t>
      </w:r>
      <w:r w:rsidR="006C1D07">
        <w:rPr>
          <w:i/>
          <w:sz w:val="24"/>
          <w:szCs w:val="24"/>
        </w:rPr>
        <w:t xml:space="preserve"> </w:t>
      </w:r>
      <w:r w:rsidR="006C1D07">
        <w:rPr>
          <w:sz w:val="24"/>
          <w:szCs w:val="24"/>
        </w:rPr>
        <w:t xml:space="preserve">– </w:t>
      </w:r>
      <w:r>
        <w:rPr>
          <w:sz w:val="24"/>
          <w:szCs w:val="24"/>
        </w:rPr>
        <w:t>indikuje zvýraznění žlutou barvou řádku, ve kterém se nachází kurzor</w:t>
      </w:r>
    </w:p>
    <w:p w14:paraId="174B03FF" w14:textId="77777777" w:rsidR="002D3F9B" w:rsidRPr="002D3F9B" w:rsidRDefault="002D3F9B" w:rsidP="002D3F9B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21" wp14:editId="174B0422">
            <wp:extent cx="4018915" cy="1616075"/>
            <wp:effectExtent l="19050" t="0" r="635" b="0"/>
            <wp:docPr id="12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0" w14:textId="77777777" w:rsidR="005224C6" w:rsidRDefault="00322426" w:rsidP="0032242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322426">
        <w:rPr>
          <w:b/>
          <w:i/>
          <w:sz w:val="24"/>
          <w:szCs w:val="24"/>
        </w:rPr>
        <w:t>zobrazit čísla řádků</w:t>
      </w:r>
      <w:r w:rsidR="000D1D59">
        <w:rPr>
          <w:i/>
          <w:sz w:val="24"/>
          <w:szCs w:val="24"/>
        </w:rPr>
        <w:t xml:space="preserve"> </w:t>
      </w:r>
      <w:r w:rsidR="000D1D59">
        <w:rPr>
          <w:sz w:val="24"/>
          <w:szCs w:val="24"/>
        </w:rPr>
        <w:t xml:space="preserve">– </w:t>
      </w:r>
      <w:r>
        <w:rPr>
          <w:sz w:val="24"/>
          <w:szCs w:val="24"/>
        </w:rPr>
        <w:t>nastaví/zruší zobrazení čísel řádků</w:t>
      </w:r>
    </w:p>
    <w:p w14:paraId="174B0401" w14:textId="77777777" w:rsidR="00322426" w:rsidRDefault="00322426" w:rsidP="00322426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23" wp14:editId="174B0424">
            <wp:extent cx="3848735" cy="2477135"/>
            <wp:effectExtent l="1905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2" w14:textId="77777777" w:rsidR="00322426" w:rsidRPr="00322426" w:rsidRDefault="00322426" w:rsidP="00322426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 závislosti na konfiguraci, aplikace může nabídnout přímý dostup k této položce a to prostřednictvím tlačítka </w:t>
      </w:r>
      <w:r>
        <w:rPr>
          <w:noProof/>
          <w:sz w:val="24"/>
          <w:szCs w:val="24"/>
        </w:rPr>
        <w:drawing>
          <wp:inline distT="0" distB="0" distL="0" distR="0" wp14:anchorId="174B0425" wp14:editId="174B0426">
            <wp:extent cx="233680" cy="223520"/>
            <wp:effectExtent l="1905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nástrojové lišty</w:t>
      </w:r>
    </w:p>
    <w:p w14:paraId="174B0403" w14:textId="4E04D9AF" w:rsidR="00F20486" w:rsidRDefault="00110ADD" w:rsidP="0032242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110ADD">
        <w:rPr>
          <w:b/>
          <w:i/>
          <w:sz w:val="24"/>
          <w:szCs w:val="24"/>
        </w:rPr>
        <w:t>zvýraznit odpovídající závorky</w:t>
      </w:r>
      <w:r>
        <w:rPr>
          <w:i/>
          <w:sz w:val="24"/>
          <w:szCs w:val="24"/>
        </w:rPr>
        <w:t xml:space="preserve"> </w:t>
      </w:r>
      <w:r w:rsidR="00F20486">
        <w:rPr>
          <w:sz w:val="24"/>
          <w:szCs w:val="24"/>
        </w:rPr>
        <w:t>– indikuje, jestli se má či nemá zvýraznit odpovídající závorka, tj.</w:t>
      </w:r>
      <w:r>
        <w:rPr>
          <w:i/>
          <w:sz w:val="24"/>
          <w:szCs w:val="24"/>
        </w:rPr>
        <w:t xml:space="preserve"> </w:t>
      </w:r>
      <w:r w:rsidR="00F20486">
        <w:rPr>
          <w:sz w:val="24"/>
          <w:szCs w:val="24"/>
        </w:rPr>
        <w:t xml:space="preserve">jestliže v textu kurzor se nachází vedle závorky, pak se tato a jí odpovídající závorka se zvýrazní nebo ne; na tento parametr je vázaný poziční indikátor – rozevírací seznam </w:t>
      </w:r>
      <w:r w:rsidR="00024A59">
        <w:rPr>
          <w:noProof/>
        </w:rPr>
        <w:drawing>
          <wp:inline distT="0" distB="0" distL="0" distR="0" wp14:anchorId="2B1FFEE5" wp14:editId="05825563">
            <wp:extent cx="1276350" cy="504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486">
        <w:rPr>
          <w:sz w:val="24"/>
          <w:szCs w:val="24"/>
        </w:rPr>
        <w:t xml:space="preserve">; celkem lze nastavit tří možností </w:t>
      </w:r>
      <w:r w:rsidR="00040331">
        <w:rPr>
          <w:sz w:val="24"/>
          <w:szCs w:val="24"/>
        </w:rPr>
        <w:t>chování dle daného parametru:</w:t>
      </w:r>
    </w:p>
    <w:p w14:paraId="174B0404" w14:textId="77777777" w:rsidR="00040331" w:rsidRDefault="00040331" w:rsidP="00040331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závorky nezvýrazňovat – když daná možnost je odškrtnutá</w:t>
      </w:r>
      <w:r w:rsidR="00F710D2">
        <w:rPr>
          <w:sz w:val="24"/>
          <w:szCs w:val="24"/>
        </w:rPr>
        <w:t>, výsledek v textovém editoru</w:t>
      </w:r>
      <w:r w:rsidR="00F710D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74B0429" wp14:editId="174B042A">
            <wp:extent cx="1552575" cy="212725"/>
            <wp:effectExtent l="19050" t="0" r="9525" b="0"/>
            <wp:docPr id="20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5" w14:textId="07606136" w:rsidR="00040331" w:rsidRPr="00F710D2" w:rsidRDefault="00040331" w:rsidP="00040331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F710D2">
        <w:rPr>
          <w:sz w:val="24"/>
          <w:szCs w:val="24"/>
        </w:rPr>
        <w:t xml:space="preserve">zvýraznit odpovídající závorky, když jsou </w:t>
      </w:r>
      <w:r w:rsidRPr="00955A85">
        <w:rPr>
          <w:rFonts w:ascii="Arial Black" w:hAnsi="Arial Black"/>
          <w:sz w:val="20"/>
          <w:szCs w:val="20"/>
        </w:rPr>
        <w:t xml:space="preserve">před </w:t>
      </w:r>
      <w:del w:id="3" w:author="Stepan Sukovyč" w:date="2014-04-04T08:03:00Z">
        <w:r w:rsidRPr="00955A85">
          <w:rPr>
            <w:rFonts w:ascii="Arial Black" w:hAnsi="Arial Black"/>
            <w:b/>
            <w:sz w:val="20"/>
            <w:szCs w:val="20"/>
          </w:rPr>
          <w:delText>posuvníkem (</w:delText>
        </w:r>
      </w:del>
      <w:r w:rsidR="001E4D72" w:rsidRPr="00955A85">
        <w:rPr>
          <w:rFonts w:ascii="Arial Black" w:hAnsi="Arial Black"/>
          <w:b/>
          <w:sz w:val="20"/>
          <w:szCs w:val="20"/>
          <w:rPrChange w:id="4" w:author="Stepan Sukovych" w:date="2014-04-04T08:03:00Z">
            <w:rPr>
              <w:rFonts w:ascii="Arial Black" w:hAnsi="Arial Black"/>
              <w:sz w:val="20"/>
              <w:szCs w:val="20"/>
            </w:rPr>
          </w:rPrChange>
        </w:rPr>
        <w:t>kurzorem</w:t>
      </w:r>
      <w:del w:id="5" w:author="Stepan Sukovyč" w:date="2014-04-04T08:03:00Z">
        <w:r w:rsidRPr="00955A85">
          <w:rPr>
            <w:rFonts w:ascii="Arial Black" w:hAnsi="Arial Black"/>
            <w:sz w:val="20"/>
            <w:szCs w:val="20"/>
          </w:rPr>
          <w:delText>)</w:delText>
        </w:r>
      </w:del>
      <w:r w:rsidR="001E4D72">
        <w:rPr>
          <w:sz w:val="24"/>
          <w:szCs w:val="24"/>
        </w:rPr>
        <w:t xml:space="preserve"> </w:t>
      </w:r>
      <w:r w:rsidR="00F710D2" w:rsidRPr="00F710D2">
        <w:rPr>
          <w:sz w:val="24"/>
          <w:szCs w:val="24"/>
        </w:rPr>
        <w:t xml:space="preserve">– daná možnost je zaškrtnutá a rozevírací seznam je nastaven na hodnotu </w:t>
      </w:r>
      <w:r w:rsidR="00024A59">
        <w:rPr>
          <w:noProof/>
        </w:rPr>
        <w:drawing>
          <wp:inline distT="0" distB="0" distL="0" distR="0" wp14:anchorId="177DF943" wp14:editId="56D042FD">
            <wp:extent cx="1247775" cy="2000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0D2" w:rsidRPr="00F710D2">
        <w:rPr>
          <w:sz w:val="24"/>
          <w:szCs w:val="24"/>
        </w:rPr>
        <w:t>, výsledek v textovém editoru</w:t>
      </w:r>
      <w:r w:rsidR="00F710D2">
        <w:rPr>
          <w:noProof/>
          <w:sz w:val="24"/>
          <w:szCs w:val="24"/>
        </w:rPr>
        <w:drawing>
          <wp:inline distT="0" distB="0" distL="0" distR="0" wp14:anchorId="174B042D" wp14:editId="174B042E">
            <wp:extent cx="1552575" cy="223520"/>
            <wp:effectExtent l="19050" t="0" r="9525" b="0"/>
            <wp:docPr id="21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6" w14:textId="5A3D9CE9" w:rsidR="00F710D2" w:rsidRPr="00F710D2" w:rsidRDefault="00040331" w:rsidP="00F710D2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F710D2">
        <w:rPr>
          <w:sz w:val="24"/>
          <w:szCs w:val="24"/>
        </w:rPr>
        <w:t xml:space="preserve">zvýraznit odpovídající závorky, když jsou </w:t>
      </w:r>
      <w:r w:rsidRPr="00F710D2">
        <w:rPr>
          <w:rFonts w:ascii="Arial Black" w:hAnsi="Arial Black"/>
          <w:sz w:val="20"/>
          <w:szCs w:val="20"/>
        </w:rPr>
        <w:t xml:space="preserve">za </w:t>
      </w:r>
      <w:r w:rsidR="00955A85">
        <w:rPr>
          <w:rFonts w:ascii="Arial Black" w:hAnsi="Arial Black"/>
          <w:sz w:val="20"/>
          <w:szCs w:val="20"/>
        </w:rPr>
        <w:t xml:space="preserve">kurzorem </w:t>
      </w:r>
      <w:r w:rsidR="00F710D2" w:rsidRPr="00F710D2">
        <w:rPr>
          <w:sz w:val="24"/>
          <w:szCs w:val="24"/>
        </w:rPr>
        <w:t xml:space="preserve">– daná možnost je zaškrtnutá a rozevírací seznam je nastaven na hodnotu </w:t>
      </w:r>
      <w:r w:rsidR="00024A59">
        <w:rPr>
          <w:noProof/>
        </w:rPr>
        <w:drawing>
          <wp:inline distT="0" distB="0" distL="0" distR="0" wp14:anchorId="08B98A1D" wp14:editId="50F42A7D">
            <wp:extent cx="1247775" cy="2000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0D2" w:rsidRPr="00F710D2">
        <w:rPr>
          <w:sz w:val="24"/>
          <w:szCs w:val="24"/>
        </w:rPr>
        <w:t>, výsledek v textovém editoru</w:t>
      </w:r>
      <w:r w:rsidR="00F710D2">
        <w:rPr>
          <w:noProof/>
          <w:sz w:val="24"/>
          <w:szCs w:val="24"/>
        </w:rPr>
        <w:drawing>
          <wp:inline distT="0" distB="0" distL="0" distR="0" wp14:anchorId="174B0431" wp14:editId="174B0432">
            <wp:extent cx="1562735" cy="244475"/>
            <wp:effectExtent l="1905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7" w14:textId="77777777" w:rsidR="008B3FE2" w:rsidRDefault="00F20486" w:rsidP="0032242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8B3FE2">
        <w:rPr>
          <w:b/>
          <w:i/>
          <w:sz w:val="24"/>
          <w:szCs w:val="24"/>
        </w:rPr>
        <w:t xml:space="preserve">zobrazit neplatné řádky </w:t>
      </w:r>
      <w:r w:rsidRPr="008B3FE2">
        <w:rPr>
          <w:sz w:val="24"/>
          <w:szCs w:val="24"/>
        </w:rPr>
        <w:t>–</w:t>
      </w:r>
      <w:r w:rsidR="008B3FE2" w:rsidRPr="008B3FE2">
        <w:rPr>
          <w:sz w:val="24"/>
          <w:szCs w:val="24"/>
        </w:rPr>
        <w:t xml:space="preserve"> poznámkování neplatných řádků – se rozumí bezvýznamné řádky, přesahující pracovní plochu</w:t>
      </w:r>
    </w:p>
    <w:p w14:paraId="174B0408" w14:textId="77777777" w:rsidR="00CD552A" w:rsidRDefault="00CD552A" w:rsidP="00CD552A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33" wp14:editId="174B0434">
            <wp:extent cx="4189095" cy="2839085"/>
            <wp:effectExtent l="19050" t="0" r="1905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9" w14:textId="77777777" w:rsidR="00CD552A" w:rsidRPr="00CD552A" w:rsidRDefault="00CD552A" w:rsidP="00CD552A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tato možnost se řadí do skupiny netisknutelných znaků, a lze jí, v závislosti na konfiguraci aplikace, nastavit prostřednictvím tlačítka </w:t>
      </w:r>
      <w:r>
        <w:rPr>
          <w:noProof/>
          <w:sz w:val="24"/>
          <w:szCs w:val="24"/>
        </w:rPr>
        <w:drawing>
          <wp:inline distT="0" distB="0" distL="0" distR="0" wp14:anchorId="174B0435" wp14:editId="174B0436">
            <wp:extent cx="244475" cy="244475"/>
            <wp:effectExtent l="19050" t="0" r="3175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panelu nástrojů aplikace;</w:t>
      </w:r>
    </w:p>
    <w:p w14:paraId="174B040A" w14:textId="77777777" w:rsidR="008B3FE2" w:rsidRDefault="008B3FE2" w:rsidP="0032242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zobrazit značku konce řádku </w:t>
      </w:r>
      <w:r>
        <w:rPr>
          <w:sz w:val="24"/>
          <w:szCs w:val="24"/>
        </w:rPr>
        <w:t xml:space="preserve">– </w:t>
      </w:r>
      <w:r w:rsidR="00A62D53">
        <w:rPr>
          <w:sz w:val="24"/>
          <w:szCs w:val="24"/>
        </w:rPr>
        <w:t xml:space="preserve">jedná se o nastavení zobrazení symbolu konce řádku </w:t>
      </w:r>
      <w:r w:rsidR="00A62D53">
        <w:rPr>
          <w:noProof/>
          <w:sz w:val="24"/>
          <w:szCs w:val="24"/>
        </w:rPr>
        <w:drawing>
          <wp:inline distT="0" distB="0" distL="0" distR="0" wp14:anchorId="174B0437" wp14:editId="174B0438">
            <wp:extent cx="4220845" cy="2828290"/>
            <wp:effectExtent l="19050" t="0" r="8255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74B040B" w14:textId="77777777" w:rsidR="00A62D53" w:rsidRPr="00A62D53" w:rsidRDefault="00A62D53" w:rsidP="00A62D53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tato možnost se řadí do skupiny netisknutelných znaků, a lze jí, v závislosti na konfiguraci aplikace, nastavit prostřednictvím tlačítka </w:t>
      </w:r>
      <w:r>
        <w:rPr>
          <w:noProof/>
          <w:sz w:val="24"/>
          <w:szCs w:val="24"/>
        </w:rPr>
        <w:drawing>
          <wp:inline distT="0" distB="0" distL="0" distR="0" wp14:anchorId="174B0439" wp14:editId="174B043A">
            <wp:extent cx="244475" cy="244475"/>
            <wp:effectExtent l="19050" t="0" r="3175" b="0"/>
            <wp:docPr id="23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panelu nástrojů aplikace;</w:t>
      </w:r>
    </w:p>
    <w:p w14:paraId="174B040C" w14:textId="77777777" w:rsidR="008B3FE2" w:rsidRDefault="008B3FE2" w:rsidP="0032242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zobrazit mezery </w:t>
      </w:r>
      <w:r>
        <w:rPr>
          <w:sz w:val="24"/>
          <w:szCs w:val="24"/>
        </w:rPr>
        <w:t xml:space="preserve">– </w:t>
      </w:r>
      <w:r w:rsidR="00A62D53">
        <w:rPr>
          <w:sz w:val="24"/>
          <w:szCs w:val="24"/>
        </w:rPr>
        <w:t xml:space="preserve">jedná se o nastavení zobrazení symbolu mezery </w:t>
      </w:r>
    </w:p>
    <w:p w14:paraId="174B040D" w14:textId="77777777" w:rsidR="00A62D53" w:rsidRDefault="00A62D53" w:rsidP="00A62D53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3B" wp14:editId="174B043C">
            <wp:extent cx="2732405" cy="1297305"/>
            <wp:effectExtent l="1905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0E" w14:textId="77777777" w:rsidR="00A62D53" w:rsidRPr="00A62D53" w:rsidRDefault="00A62D53" w:rsidP="00A62D53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tato možnost se řadí do skupiny netisknutelných znaků, a lze jí, v závislosti na konfiguraci aplikace, nastavit prostřednictvím tlačítka </w:t>
      </w:r>
      <w:r>
        <w:rPr>
          <w:noProof/>
          <w:sz w:val="24"/>
          <w:szCs w:val="24"/>
        </w:rPr>
        <w:drawing>
          <wp:inline distT="0" distB="0" distL="0" distR="0" wp14:anchorId="174B043D" wp14:editId="174B043E">
            <wp:extent cx="244475" cy="244475"/>
            <wp:effectExtent l="19050" t="0" r="3175" b="0"/>
            <wp:docPr id="24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panelu nástrojů aplikace;</w:t>
      </w:r>
    </w:p>
    <w:p w14:paraId="174B040F" w14:textId="7E09316C" w:rsidR="00322426" w:rsidRDefault="008B3FE2" w:rsidP="0032242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zobrazit </w:t>
      </w:r>
      <w:r w:rsidR="005A4888">
        <w:rPr>
          <w:b/>
          <w:i/>
          <w:sz w:val="24"/>
          <w:szCs w:val="24"/>
        </w:rPr>
        <w:t>tabulátory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A62D53">
        <w:rPr>
          <w:sz w:val="24"/>
          <w:szCs w:val="24"/>
        </w:rPr>
        <w:t xml:space="preserve">jedná se o nastavení zobrazení symbolu </w:t>
      </w:r>
      <w:r w:rsidR="005A4888">
        <w:rPr>
          <w:sz w:val="24"/>
          <w:szCs w:val="24"/>
        </w:rPr>
        <w:t>tabulátoru</w:t>
      </w:r>
      <w:r w:rsidR="00A62D53">
        <w:rPr>
          <w:sz w:val="24"/>
          <w:szCs w:val="24"/>
        </w:rPr>
        <w:t xml:space="preserve"> – </w:t>
      </w:r>
      <w:r w:rsidR="005A4888">
        <w:rPr>
          <w:sz w:val="24"/>
          <w:szCs w:val="24"/>
        </w:rPr>
        <w:t>tabulátor</w:t>
      </w:r>
      <w:r w:rsidR="00A62D53">
        <w:rPr>
          <w:sz w:val="24"/>
          <w:szCs w:val="24"/>
        </w:rPr>
        <w:t xml:space="preserve"> v textu vznikne stisknutím </w:t>
      </w:r>
      <w:r w:rsidR="005A4888">
        <w:rPr>
          <w:sz w:val="24"/>
          <w:szCs w:val="24"/>
        </w:rPr>
        <w:t>tlačítka</w:t>
      </w:r>
      <w:r w:rsidR="00A62D53">
        <w:rPr>
          <w:sz w:val="24"/>
          <w:szCs w:val="24"/>
        </w:rPr>
        <w:t xml:space="preserve"> </w:t>
      </w:r>
      <w:proofErr w:type="spellStart"/>
      <w:r w:rsidR="00A62D53" w:rsidRPr="00A62D53">
        <w:rPr>
          <w:rFonts w:ascii="Arial Black" w:hAnsi="Arial Black"/>
          <w:sz w:val="20"/>
          <w:szCs w:val="20"/>
        </w:rPr>
        <w:t>Tab</w:t>
      </w:r>
      <w:proofErr w:type="spellEnd"/>
    </w:p>
    <w:p w14:paraId="174B0410" w14:textId="77777777" w:rsidR="00556889" w:rsidRDefault="00556889" w:rsidP="00556889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3F" wp14:editId="174B0440">
            <wp:extent cx="1818005" cy="956945"/>
            <wp:effectExtent l="1905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11" w14:textId="77777777" w:rsidR="00556889" w:rsidRDefault="00556889" w:rsidP="00556889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z obrázku je vidět, kde text byl odsazen tabulátorem a kde prázdnými mezerami; tato možnost se řadí do skupiny netisknutelných znaků, a lze jí, v závislosti na konfiguraci aplikace, nastavit prostřednictvím tlačítka </w:t>
      </w:r>
      <w:r>
        <w:rPr>
          <w:noProof/>
          <w:sz w:val="24"/>
          <w:szCs w:val="24"/>
        </w:rPr>
        <w:drawing>
          <wp:inline distT="0" distB="0" distL="0" distR="0" wp14:anchorId="174B0441" wp14:editId="174B0442">
            <wp:extent cx="244475" cy="244475"/>
            <wp:effectExtent l="19050" t="0" r="3175" b="0"/>
            <wp:docPr id="26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panelu nástrojů aplikace;</w:t>
      </w:r>
    </w:p>
    <w:p w14:paraId="174B0412" w14:textId="77777777" w:rsidR="00DC56AC" w:rsidRDefault="00DC56AC" w:rsidP="00DC56A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 k této záložce, obdobně jako k záložce </w:t>
      </w:r>
      <w:r w:rsidRPr="00DC56AC">
        <w:rPr>
          <w:rFonts w:ascii="Arial Black" w:hAnsi="Arial Black"/>
          <w:sz w:val="20"/>
          <w:szCs w:val="20"/>
        </w:rPr>
        <w:t>obecné</w:t>
      </w:r>
      <w:r w:rsidRPr="00DC56AC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 lze propracovat několika způsoby, jednak pomocí hlavního menu aplikace (</w:t>
      </w:r>
      <w:r w:rsidRPr="005224C6">
        <w:rPr>
          <w:rFonts w:ascii="Arial Black" w:hAnsi="Arial Black"/>
          <w:sz w:val="20"/>
          <w:szCs w:val="20"/>
        </w:rPr>
        <w:t>nastavení-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5224C6">
        <w:rPr>
          <w:rFonts w:ascii="Arial Black" w:hAnsi="Arial Black"/>
          <w:sz w:val="20"/>
          <w:szCs w:val="20"/>
        </w:rPr>
        <w:t>textový editor-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>
        <w:rPr>
          <w:rFonts w:ascii="Arial Black" w:hAnsi="Arial Black"/>
          <w:sz w:val="20"/>
          <w:szCs w:val="20"/>
        </w:rPr>
        <w:t>značky a pravítka</w:t>
      </w:r>
      <w:r>
        <w:rPr>
          <w:sz w:val="24"/>
          <w:szCs w:val="24"/>
        </w:rPr>
        <w:t xml:space="preserve">), tak i klávesovou </w:t>
      </w:r>
      <w:r>
        <w:rPr>
          <w:sz w:val="24"/>
          <w:szCs w:val="24"/>
        </w:rPr>
        <w:lastRenderedPageBreak/>
        <w:t xml:space="preserve">zkratkou </w:t>
      </w:r>
      <w:r w:rsidRPr="005224C6">
        <w:rPr>
          <w:rFonts w:ascii="Bodoni MT" w:hAnsi="Bodoni MT"/>
          <w:sz w:val="24"/>
          <w:szCs w:val="24"/>
        </w:rPr>
        <w:t>F9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 w:rsidRPr="005224C6">
        <w:rPr>
          <w:rFonts w:ascii="Arial Black" w:hAnsi="Arial Black"/>
          <w:sz w:val="20"/>
          <w:szCs w:val="20"/>
        </w:rPr>
        <w:t>textový editor-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DC56AC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>značky a pravítka</w:t>
      </w:r>
      <w:r>
        <w:rPr>
          <w:sz w:val="24"/>
          <w:szCs w:val="24"/>
          <w:lang w:val="en-US"/>
        </w:rPr>
        <w:t xml:space="preserve">) a </w:t>
      </w:r>
      <w:r w:rsidRPr="005224C6">
        <w:rPr>
          <w:sz w:val="24"/>
          <w:szCs w:val="24"/>
        </w:rPr>
        <w:t>taktéž</w:t>
      </w:r>
      <w:r>
        <w:rPr>
          <w:sz w:val="24"/>
          <w:szCs w:val="24"/>
        </w:rPr>
        <w:t xml:space="preserve"> přes položku </w:t>
      </w:r>
      <w:r w:rsidRPr="005224C6">
        <w:rPr>
          <w:rFonts w:ascii="Bodoni MT" w:hAnsi="Bodoni MT"/>
          <w:sz w:val="24"/>
          <w:szCs w:val="24"/>
        </w:rPr>
        <w:t>nastavení…</w:t>
      </w:r>
      <w:r>
        <w:rPr>
          <w:sz w:val="24"/>
          <w:szCs w:val="24"/>
        </w:rPr>
        <w:t xml:space="preserve"> kontextové nabídky textového editoru (záložka </w:t>
      </w:r>
      <w:r>
        <w:rPr>
          <w:rFonts w:ascii="Arial Black" w:hAnsi="Arial Black"/>
          <w:sz w:val="20"/>
          <w:szCs w:val="20"/>
        </w:rPr>
        <w:t>značky a pravítka</w:t>
      </w:r>
      <w:r>
        <w:rPr>
          <w:sz w:val="24"/>
          <w:szCs w:val="24"/>
        </w:rPr>
        <w:t>)</w:t>
      </w:r>
    </w:p>
    <w:p w14:paraId="174B0413" w14:textId="77777777" w:rsidR="00DC56AC" w:rsidRDefault="00DC56AC" w:rsidP="00DC56AC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43" wp14:editId="174B0444">
            <wp:extent cx="3157855" cy="3402330"/>
            <wp:effectExtent l="19050" t="0" r="4445" b="0"/>
            <wp:docPr id="27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B0414" w14:textId="77777777" w:rsidR="00DC56AC" w:rsidRPr="00DC56AC" w:rsidRDefault="00DC56AC" w:rsidP="00DC56AC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B0445" wp14:editId="174B0446">
            <wp:extent cx="4274185" cy="4061460"/>
            <wp:effectExtent l="19050" t="0" r="0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6AC" w:rsidRPr="00DC56AC" w:rsidSect="00AF6D9F">
      <w:headerReference w:type="default" r:id="rId33"/>
      <w:footerReference w:type="default" r:id="rId3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B0449" w14:textId="77777777" w:rsidR="001E4D72" w:rsidRDefault="001E4D72" w:rsidP="005F4499">
      <w:pPr>
        <w:spacing w:after="0" w:line="240" w:lineRule="auto"/>
      </w:pPr>
      <w:r>
        <w:separator/>
      </w:r>
    </w:p>
  </w:endnote>
  <w:endnote w:type="continuationSeparator" w:id="0">
    <w:p w14:paraId="174B044A" w14:textId="77777777" w:rsidR="001E4D72" w:rsidRDefault="001E4D72" w:rsidP="005F4499">
      <w:pPr>
        <w:spacing w:after="0" w:line="240" w:lineRule="auto"/>
      </w:pPr>
      <w:r>
        <w:continuationSeparator/>
      </w:r>
    </w:p>
  </w:endnote>
  <w:endnote w:type="continuationNotice" w:id="1">
    <w:p w14:paraId="3612CFEA" w14:textId="77777777" w:rsidR="009771EF" w:rsidRDefault="009771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9BB0C" w14:textId="77777777" w:rsidR="009771EF" w:rsidRDefault="009771E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B0447" w14:textId="77777777" w:rsidR="001E4D72" w:rsidRDefault="001E4D72" w:rsidP="005F4499">
      <w:pPr>
        <w:spacing w:after="0" w:line="240" w:lineRule="auto"/>
      </w:pPr>
      <w:r>
        <w:separator/>
      </w:r>
    </w:p>
  </w:footnote>
  <w:footnote w:type="continuationSeparator" w:id="0">
    <w:p w14:paraId="174B0448" w14:textId="77777777" w:rsidR="001E4D72" w:rsidRDefault="001E4D72" w:rsidP="005F4499">
      <w:pPr>
        <w:spacing w:after="0" w:line="240" w:lineRule="auto"/>
      </w:pPr>
      <w:r>
        <w:continuationSeparator/>
      </w:r>
    </w:p>
  </w:footnote>
  <w:footnote w:type="continuationNotice" w:id="1">
    <w:p w14:paraId="1DF62B9D" w14:textId="77777777" w:rsidR="009771EF" w:rsidRDefault="009771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B044B" w14:textId="77777777" w:rsidR="001E4D72" w:rsidRDefault="001E4D72" w:rsidP="005F4499">
    <w:pPr>
      <w:pStyle w:val="Nzev"/>
    </w:pPr>
    <w:r>
      <w:t>Značky a pravítka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49228A8"/>
    <w:multiLevelType w:val="hybridMultilevel"/>
    <w:tmpl w:val="FC2E3E3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7754792"/>
    <w:multiLevelType w:val="hybridMultilevel"/>
    <w:tmpl w:val="C2CA3C94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24A59"/>
    <w:rsid w:val="00040331"/>
    <w:rsid w:val="000D1D59"/>
    <w:rsid w:val="00110ADD"/>
    <w:rsid w:val="00117BD4"/>
    <w:rsid w:val="001A1469"/>
    <w:rsid w:val="001A5E55"/>
    <w:rsid w:val="001E4D72"/>
    <w:rsid w:val="00203003"/>
    <w:rsid w:val="002308E8"/>
    <w:rsid w:val="00237321"/>
    <w:rsid w:val="0024062F"/>
    <w:rsid w:val="002C397F"/>
    <w:rsid w:val="002D3F9B"/>
    <w:rsid w:val="003033A6"/>
    <w:rsid w:val="00322426"/>
    <w:rsid w:val="0032507C"/>
    <w:rsid w:val="00343DFE"/>
    <w:rsid w:val="00384A9E"/>
    <w:rsid w:val="0038537F"/>
    <w:rsid w:val="003923F7"/>
    <w:rsid w:val="003C0E44"/>
    <w:rsid w:val="003D3E9A"/>
    <w:rsid w:val="003E4B14"/>
    <w:rsid w:val="0045039F"/>
    <w:rsid w:val="00464194"/>
    <w:rsid w:val="004A6677"/>
    <w:rsid w:val="005016E4"/>
    <w:rsid w:val="005224C6"/>
    <w:rsid w:val="00556889"/>
    <w:rsid w:val="005910C5"/>
    <w:rsid w:val="005A4888"/>
    <w:rsid w:val="005F4499"/>
    <w:rsid w:val="006137F1"/>
    <w:rsid w:val="00684137"/>
    <w:rsid w:val="00695E44"/>
    <w:rsid w:val="006A72D8"/>
    <w:rsid w:val="006C1D07"/>
    <w:rsid w:val="006C6703"/>
    <w:rsid w:val="006F1221"/>
    <w:rsid w:val="0073058C"/>
    <w:rsid w:val="007674E2"/>
    <w:rsid w:val="007A0F74"/>
    <w:rsid w:val="007B692B"/>
    <w:rsid w:val="008016B1"/>
    <w:rsid w:val="00827817"/>
    <w:rsid w:val="008B3FE2"/>
    <w:rsid w:val="00901900"/>
    <w:rsid w:val="00955A85"/>
    <w:rsid w:val="00975BCE"/>
    <w:rsid w:val="009771EF"/>
    <w:rsid w:val="009A66FE"/>
    <w:rsid w:val="00A367B3"/>
    <w:rsid w:val="00A62868"/>
    <w:rsid w:val="00A62D53"/>
    <w:rsid w:val="00AA3CB1"/>
    <w:rsid w:val="00AB0C3F"/>
    <w:rsid w:val="00AF6D9F"/>
    <w:rsid w:val="00B5133A"/>
    <w:rsid w:val="00C3058E"/>
    <w:rsid w:val="00C321C4"/>
    <w:rsid w:val="00C431D0"/>
    <w:rsid w:val="00C61684"/>
    <w:rsid w:val="00C83EFA"/>
    <w:rsid w:val="00CB0175"/>
    <w:rsid w:val="00CB5C77"/>
    <w:rsid w:val="00CC0316"/>
    <w:rsid w:val="00CD552A"/>
    <w:rsid w:val="00CD6998"/>
    <w:rsid w:val="00D33A91"/>
    <w:rsid w:val="00D4056F"/>
    <w:rsid w:val="00D52522"/>
    <w:rsid w:val="00D5757C"/>
    <w:rsid w:val="00D67797"/>
    <w:rsid w:val="00DC56AC"/>
    <w:rsid w:val="00DF06CC"/>
    <w:rsid w:val="00E2708D"/>
    <w:rsid w:val="00E627E2"/>
    <w:rsid w:val="00EA423B"/>
    <w:rsid w:val="00EC5E7B"/>
    <w:rsid w:val="00EE53D5"/>
    <w:rsid w:val="00F041CF"/>
    <w:rsid w:val="00F047C8"/>
    <w:rsid w:val="00F20486"/>
    <w:rsid w:val="00F22884"/>
    <w:rsid w:val="00F63546"/>
    <w:rsid w:val="00F64855"/>
    <w:rsid w:val="00F710D2"/>
    <w:rsid w:val="00F95FF9"/>
    <w:rsid w:val="00F96BC0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03F4"/>
  <w15:docId w15:val="{77EEE505-EC6B-43F2-9370-69AC187C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krátký popis záložky 'značky a pravítka' okna 'Nastavení' aplikace Návrhář sestav</Popis>
    <_DCDateCreated xmlns="http://schemas.microsoft.com/sharepoint/v3/fields">2014-03-26T12:25:00+00:00</_DCDateCreated>
    <Stav xmlns="f402e9c2-abd1-484c-8afb-4056922aef03">verze</Stav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3CDFE6C-0F24-4F47-84A8-4709DCFBF1B8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3D6258D1-FA3C-4B63-B8A2-4E1EEB458A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468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textový editor -&gt; značky a pravítka</vt:lpstr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textový editor -&gt; značky a pravítka</dc:title>
  <dc:creator>Stepan Sukovyč</dc:creator>
  <cp:keywords>nastavení; textový editor; značky a pravítka</cp:keywords>
  <cp:lastModifiedBy>Stepan Sukovyč</cp:lastModifiedBy>
  <cp:revision>41</cp:revision>
  <dcterms:created xsi:type="dcterms:W3CDTF">2014-03-25T08:17:00Z</dcterms:created>
  <dcterms:modified xsi:type="dcterms:W3CDTF">2014-04-04T06:22:00Z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