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F778D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35BF778E" w14:textId="77777777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2F4F24">
        <w:rPr>
          <w:b/>
          <w:i/>
          <w:sz w:val="24"/>
          <w:szCs w:val="24"/>
        </w:rPr>
        <w:t>chování</w:t>
      </w:r>
      <w:r>
        <w:rPr>
          <w:sz w:val="24"/>
          <w:szCs w:val="24"/>
        </w:rPr>
        <w:t>“ se nachází v sekci „</w:t>
      </w:r>
      <w:r w:rsidR="006C1D07">
        <w:rPr>
          <w:b/>
          <w:i/>
          <w:sz w:val="24"/>
          <w:szCs w:val="24"/>
        </w:rPr>
        <w:t>textový editor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35BF778F" w14:textId="3F11911F" w:rsidR="00C431D0" w:rsidRDefault="00BB6B1C" w:rsidP="00D130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F91A32" wp14:editId="326EB207">
            <wp:extent cx="5410200" cy="43148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7790" w14:textId="1F6D58AD" w:rsidR="00EC5E7B" w:rsidRDefault="006C1D07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</w:t>
      </w:r>
      <w:r w:rsidR="00D87CA7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záložku nastavení </w:t>
      </w:r>
      <w:r w:rsidR="002F4F24">
        <w:rPr>
          <w:sz w:val="24"/>
          <w:szCs w:val="24"/>
        </w:rPr>
        <w:t xml:space="preserve">chování se </w:t>
      </w:r>
      <w:r>
        <w:rPr>
          <w:sz w:val="24"/>
          <w:szCs w:val="24"/>
        </w:rPr>
        <w:t>textového editoru</w:t>
      </w:r>
      <w:r w:rsidR="002F4F24">
        <w:rPr>
          <w:sz w:val="24"/>
          <w:szCs w:val="24"/>
        </w:rPr>
        <w:t xml:space="preserve"> při psaní textu nebo pohybu po dokumentu</w:t>
      </w:r>
      <w:r>
        <w:rPr>
          <w:sz w:val="24"/>
          <w:szCs w:val="24"/>
        </w:rPr>
        <w:t xml:space="preserve">. </w:t>
      </w:r>
      <w:r w:rsidR="002F4F24">
        <w:rPr>
          <w:sz w:val="24"/>
          <w:szCs w:val="24"/>
        </w:rPr>
        <w:t>Sekce se skládá ze dvou skupin</w:t>
      </w:r>
      <w:r>
        <w:rPr>
          <w:sz w:val="24"/>
          <w:szCs w:val="24"/>
        </w:rPr>
        <w:t xml:space="preserve"> </w:t>
      </w:r>
      <w:r w:rsidR="008911FA">
        <w:rPr>
          <w:i/>
          <w:sz w:val="24"/>
          <w:szCs w:val="24"/>
        </w:rPr>
        <w:t>tabulátory</w:t>
      </w:r>
      <w:r w:rsidR="00537D77">
        <w:rPr>
          <w:i/>
          <w:sz w:val="24"/>
          <w:szCs w:val="24"/>
        </w:rPr>
        <w:t xml:space="preserve"> a odsazení</w:t>
      </w:r>
      <w:r>
        <w:rPr>
          <w:sz w:val="24"/>
          <w:szCs w:val="24"/>
        </w:rPr>
        <w:t xml:space="preserve"> a </w:t>
      </w:r>
      <w:r w:rsidR="002F4F24">
        <w:rPr>
          <w:i/>
          <w:sz w:val="24"/>
          <w:szCs w:val="24"/>
        </w:rPr>
        <w:t>chování</w:t>
      </w:r>
      <w:r>
        <w:rPr>
          <w:sz w:val="24"/>
          <w:szCs w:val="24"/>
        </w:rPr>
        <w:t>. Probereme postupně každou</w:t>
      </w:r>
      <w:r w:rsidR="002F4F24">
        <w:rPr>
          <w:sz w:val="24"/>
          <w:szCs w:val="24"/>
        </w:rPr>
        <w:t xml:space="preserve"> skupinu</w:t>
      </w:r>
      <w:r>
        <w:rPr>
          <w:sz w:val="24"/>
          <w:szCs w:val="24"/>
        </w:rPr>
        <w:t>:</w:t>
      </w:r>
    </w:p>
    <w:p w14:paraId="35BF7791" w14:textId="2BCD2345" w:rsidR="006C1D07" w:rsidRDefault="00AC5A42" w:rsidP="006C1D0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tabulátory</w:t>
      </w:r>
      <w:r w:rsidR="00537D77">
        <w:rPr>
          <w:b/>
          <w:i/>
          <w:sz w:val="24"/>
          <w:szCs w:val="24"/>
        </w:rPr>
        <w:t xml:space="preserve"> a odsazení</w:t>
      </w:r>
      <w:r w:rsidR="006C1D07">
        <w:rPr>
          <w:sz w:val="24"/>
          <w:szCs w:val="24"/>
        </w:rPr>
        <w:t xml:space="preserve"> – </w:t>
      </w:r>
      <w:r w:rsidR="00CB0175">
        <w:rPr>
          <w:sz w:val="24"/>
          <w:szCs w:val="24"/>
        </w:rPr>
        <w:t xml:space="preserve">skupina nastavení </w:t>
      </w:r>
      <w:r>
        <w:rPr>
          <w:i/>
          <w:sz w:val="24"/>
          <w:szCs w:val="24"/>
        </w:rPr>
        <w:t>tabulátorů</w:t>
      </w:r>
      <w:r w:rsidR="00537D77">
        <w:rPr>
          <w:i/>
          <w:sz w:val="24"/>
          <w:szCs w:val="24"/>
        </w:rPr>
        <w:t xml:space="preserve"> </w:t>
      </w:r>
      <w:r w:rsidR="00537D77" w:rsidRPr="00537D77">
        <w:rPr>
          <w:sz w:val="24"/>
          <w:szCs w:val="24"/>
        </w:rPr>
        <w:t>(</w:t>
      </w:r>
      <w:r w:rsidR="00537D77">
        <w:rPr>
          <w:sz w:val="24"/>
          <w:szCs w:val="24"/>
        </w:rPr>
        <w:t xml:space="preserve">vložení do textu pomocí klávesy </w:t>
      </w:r>
      <w:proofErr w:type="spellStart"/>
      <w:r w:rsidR="00537D77" w:rsidRPr="00537D77">
        <w:rPr>
          <w:rFonts w:ascii="Arial Black" w:hAnsi="Arial Black"/>
          <w:sz w:val="20"/>
          <w:szCs w:val="20"/>
        </w:rPr>
        <w:t>Tab</w:t>
      </w:r>
      <w:proofErr w:type="spellEnd"/>
      <w:r w:rsidR="00537D77">
        <w:rPr>
          <w:sz w:val="24"/>
          <w:szCs w:val="24"/>
        </w:rPr>
        <w:t>)</w:t>
      </w:r>
      <w:r w:rsidR="002726C2">
        <w:rPr>
          <w:sz w:val="24"/>
          <w:szCs w:val="24"/>
        </w:rPr>
        <w:t xml:space="preserve"> a </w:t>
      </w:r>
      <w:r w:rsidR="002726C2" w:rsidRPr="002726C2">
        <w:rPr>
          <w:i/>
          <w:sz w:val="24"/>
          <w:szCs w:val="24"/>
        </w:rPr>
        <w:t>odsazení</w:t>
      </w:r>
      <w:r w:rsidR="00CB0175">
        <w:rPr>
          <w:sz w:val="24"/>
          <w:szCs w:val="24"/>
        </w:rPr>
        <w:t>:</w:t>
      </w:r>
    </w:p>
    <w:p w14:paraId="35BF7792" w14:textId="2AD9D5DE" w:rsidR="00A36FFA" w:rsidRDefault="002726C2" w:rsidP="00CB0175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velikost</w:t>
      </w:r>
      <w:r w:rsidR="004D2C91">
        <w:rPr>
          <w:i/>
          <w:sz w:val="24"/>
          <w:szCs w:val="24"/>
        </w:rPr>
        <w:t xml:space="preserve"> </w:t>
      </w:r>
      <w:del w:id="0" w:author="Stepan Sukovyč" w:date="2014-04-04T08:13:00Z">
        <w:r>
          <w:rPr>
            <w:i/>
            <w:sz w:val="24"/>
            <w:szCs w:val="24"/>
          </w:rPr>
          <w:delText>záložky</w:delText>
        </w:r>
      </w:del>
      <w:ins w:id="1" w:author="Stepan Sukovyč" w:date="2014-04-04T08:13:00Z">
        <w:r w:rsidR="004D2C91">
          <w:rPr>
            <w:i/>
            <w:sz w:val="24"/>
            <w:szCs w:val="24"/>
          </w:rPr>
          <w:t>tabulátoru</w:t>
        </w:r>
      </w:ins>
      <w:r>
        <w:rPr>
          <w:i/>
          <w:sz w:val="24"/>
          <w:szCs w:val="24"/>
        </w:rPr>
        <w:t xml:space="preserve"> </w:t>
      </w:r>
      <w:r w:rsidR="00CB0175">
        <w:rPr>
          <w:sz w:val="24"/>
          <w:szCs w:val="24"/>
        </w:rPr>
        <w:t xml:space="preserve">– </w:t>
      </w:r>
      <w:r w:rsidR="008366F6">
        <w:rPr>
          <w:sz w:val="24"/>
          <w:szCs w:val="24"/>
        </w:rPr>
        <w:t>počet symbolů</w:t>
      </w:r>
      <w:r>
        <w:rPr>
          <w:sz w:val="24"/>
          <w:szCs w:val="24"/>
        </w:rPr>
        <w:t xml:space="preserve"> vyčleněných na jednu </w:t>
      </w:r>
      <w:del w:id="2" w:author="Stepan Sukovyč" w:date="2014-04-04T08:13:00Z">
        <w:r>
          <w:rPr>
            <w:sz w:val="24"/>
            <w:szCs w:val="24"/>
          </w:rPr>
          <w:delText>záložku</w:delText>
        </w:r>
      </w:del>
      <w:ins w:id="3" w:author="Stepan Sukovyč" w:date="2014-04-04T08:13:00Z">
        <w:r w:rsidR="004D2C91">
          <w:rPr>
            <w:sz w:val="24"/>
            <w:szCs w:val="24"/>
          </w:rPr>
          <w:t>tabulátor</w:t>
        </w:r>
      </w:ins>
      <w:r w:rsidR="008366F6">
        <w:rPr>
          <w:sz w:val="24"/>
          <w:szCs w:val="24"/>
        </w:rPr>
        <w:t xml:space="preserve">, jinými slovy každý symbol </w:t>
      </w:r>
      <w:proofErr w:type="spellStart"/>
      <w:r w:rsidR="008366F6" w:rsidRPr="00537D77">
        <w:rPr>
          <w:rFonts w:ascii="Arial Black" w:hAnsi="Arial Black"/>
          <w:sz w:val="20"/>
          <w:szCs w:val="20"/>
        </w:rPr>
        <w:t>Tab</w:t>
      </w:r>
      <w:proofErr w:type="spellEnd"/>
      <w:r w:rsidR="008366F6">
        <w:rPr>
          <w:sz w:val="24"/>
          <w:szCs w:val="24"/>
        </w:rPr>
        <w:t xml:space="preserve"> se rovná mezeře o velikosti </w:t>
      </w:r>
      <w:del w:id="4" w:author="Stepan Sukovyč" w:date="2014-04-04T08:13:00Z">
        <w:r w:rsidR="008366F6">
          <w:rPr>
            <w:sz w:val="24"/>
            <w:szCs w:val="24"/>
          </w:rPr>
          <w:delText>záložky</w:delText>
        </w:r>
      </w:del>
      <w:ins w:id="5" w:author="Stepan Sukovyč" w:date="2014-04-04T08:13:00Z">
        <w:r w:rsidR="004D2C91">
          <w:rPr>
            <w:sz w:val="24"/>
            <w:szCs w:val="24"/>
          </w:rPr>
          <w:t>tabulátoru</w:t>
        </w:r>
      </w:ins>
      <w:r w:rsidR="008366F6">
        <w:rPr>
          <w:sz w:val="24"/>
          <w:szCs w:val="24"/>
        </w:rPr>
        <w:t xml:space="preserve">; </w:t>
      </w:r>
    </w:p>
    <w:p w14:paraId="35BF7793" w14:textId="4A6E58A9" w:rsidR="00CB0175" w:rsidRDefault="00A36FFA" w:rsidP="00A36FFA">
      <w:pPr>
        <w:pStyle w:val="Odstavecseseznamem"/>
        <w:ind w:left="2007"/>
        <w:rPr>
          <w:sz w:val="24"/>
          <w:szCs w:val="24"/>
        </w:rPr>
      </w:pPr>
      <w:r w:rsidRPr="004A014B">
        <w:rPr>
          <w:rStyle w:val="Nadpis3Char"/>
        </w:rPr>
        <w:t>příklad</w:t>
      </w:r>
      <w:r w:rsidR="008366F6">
        <w:rPr>
          <w:sz w:val="24"/>
          <w:szCs w:val="24"/>
        </w:rPr>
        <w:t xml:space="preserve">: velikost </w:t>
      </w:r>
      <w:r w:rsidR="008911FA">
        <w:rPr>
          <w:sz w:val="24"/>
          <w:szCs w:val="24"/>
        </w:rPr>
        <w:t>tabulátoru</w:t>
      </w:r>
      <w:r w:rsidR="008366F6">
        <w:rPr>
          <w:sz w:val="24"/>
          <w:szCs w:val="24"/>
        </w:rPr>
        <w:t xml:space="preserve"> je 5 – </w:t>
      </w:r>
      <w:r w:rsidR="00966F9F">
        <w:rPr>
          <w:noProof/>
        </w:rPr>
        <w:drawing>
          <wp:inline distT="0" distB="0" distL="0" distR="0" wp14:anchorId="064C2C6E" wp14:editId="3351340E">
            <wp:extent cx="1628775" cy="2571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FA">
        <w:rPr>
          <w:sz w:val="24"/>
          <w:szCs w:val="24"/>
        </w:rPr>
        <w:t>, pak v textu jeden</w:t>
      </w:r>
      <w:r w:rsidR="008366F6">
        <w:rPr>
          <w:sz w:val="24"/>
          <w:szCs w:val="24"/>
        </w:rPr>
        <w:t xml:space="preserve"> </w:t>
      </w:r>
      <w:r w:rsidR="008911FA">
        <w:rPr>
          <w:sz w:val="24"/>
          <w:szCs w:val="24"/>
        </w:rPr>
        <w:t>tabulátor je stejně velký</w:t>
      </w:r>
      <w:r w:rsidR="008366F6">
        <w:rPr>
          <w:sz w:val="24"/>
          <w:szCs w:val="24"/>
        </w:rPr>
        <w:t xml:space="preserve">, jako 5 symbolů </w:t>
      </w:r>
      <w:r w:rsidR="008366F6">
        <w:rPr>
          <w:noProof/>
          <w:sz w:val="24"/>
          <w:szCs w:val="24"/>
        </w:rPr>
        <w:drawing>
          <wp:inline distT="0" distB="0" distL="0" distR="0" wp14:anchorId="35BF77B0" wp14:editId="35BF77B1">
            <wp:extent cx="2604770" cy="414655"/>
            <wp:effectExtent l="19050" t="0" r="508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94" w14:textId="53DA0E41" w:rsidR="00A36FFA" w:rsidRDefault="008366F6" w:rsidP="00CB0175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velikost odsazení </w:t>
      </w:r>
      <w:r>
        <w:rPr>
          <w:sz w:val="24"/>
          <w:szCs w:val="24"/>
        </w:rPr>
        <w:t xml:space="preserve">– počet symbolů vyčleněných na jedno odsazení; </w:t>
      </w:r>
      <w:r w:rsidR="00A36FFA">
        <w:rPr>
          <w:sz w:val="24"/>
          <w:szCs w:val="24"/>
        </w:rPr>
        <w:t xml:space="preserve">odsazením se rozumí posun začátku textu stromové struktury následujícího řádku vůči předchozímu; nutno dodat, že tato hodnota se bere v úvahu pouze, když je zaškrtnutá možnost </w:t>
      </w:r>
      <w:r w:rsidR="00A36FFA" w:rsidRPr="00A36FFA">
        <w:rPr>
          <w:i/>
          <w:sz w:val="24"/>
          <w:szCs w:val="24"/>
        </w:rPr>
        <w:t xml:space="preserve">převést </w:t>
      </w:r>
      <w:r w:rsidR="008911FA">
        <w:rPr>
          <w:i/>
          <w:sz w:val="24"/>
          <w:szCs w:val="24"/>
        </w:rPr>
        <w:t>tabulátory</w:t>
      </w:r>
      <w:r w:rsidR="00A36FFA" w:rsidRPr="00A36FFA">
        <w:rPr>
          <w:i/>
          <w:sz w:val="24"/>
          <w:szCs w:val="24"/>
        </w:rPr>
        <w:t xml:space="preserve"> na mezery</w:t>
      </w:r>
      <w:r w:rsidR="00A36FFA">
        <w:rPr>
          <w:sz w:val="24"/>
          <w:szCs w:val="24"/>
        </w:rPr>
        <w:t xml:space="preserve">; </w:t>
      </w:r>
    </w:p>
    <w:p w14:paraId="35BF7795" w14:textId="10483853" w:rsidR="008366F6" w:rsidRDefault="00A36FFA" w:rsidP="00A36FFA">
      <w:pPr>
        <w:pStyle w:val="Odstavecseseznamem"/>
        <w:ind w:left="2007"/>
        <w:rPr>
          <w:sz w:val="24"/>
          <w:szCs w:val="24"/>
        </w:rPr>
      </w:pPr>
      <w:r w:rsidRPr="00A36FFA">
        <w:rPr>
          <w:rStyle w:val="Nadpis3Char"/>
        </w:rPr>
        <w:lastRenderedPageBreak/>
        <w:t>příklad</w:t>
      </w:r>
      <w:r>
        <w:rPr>
          <w:sz w:val="24"/>
          <w:szCs w:val="24"/>
        </w:rPr>
        <w:t xml:space="preserve">: předpokládejme, že máme zaškrtnutou možnost </w:t>
      </w:r>
      <w:r w:rsidRPr="00A36FFA">
        <w:rPr>
          <w:i/>
          <w:sz w:val="24"/>
          <w:szCs w:val="24"/>
        </w:rPr>
        <w:t xml:space="preserve">převést </w:t>
      </w:r>
      <w:r w:rsidR="008911FA">
        <w:rPr>
          <w:i/>
          <w:sz w:val="24"/>
          <w:szCs w:val="24"/>
        </w:rPr>
        <w:t>tabulátory</w:t>
      </w:r>
      <w:r w:rsidRPr="00A36FFA">
        <w:rPr>
          <w:i/>
          <w:sz w:val="24"/>
          <w:szCs w:val="24"/>
        </w:rPr>
        <w:t xml:space="preserve"> na mezery</w:t>
      </w:r>
      <w:r>
        <w:rPr>
          <w:sz w:val="24"/>
          <w:szCs w:val="24"/>
        </w:rPr>
        <w:t xml:space="preserve">, nastavíme velikost odsazení na hodnotu 6 – </w:t>
      </w:r>
      <w:r>
        <w:rPr>
          <w:noProof/>
          <w:sz w:val="24"/>
          <w:szCs w:val="24"/>
        </w:rPr>
        <w:drawing>
          <wp:inline distT="0" distB="0" distL="0" distR="0" wp14:anchorId="35BF77B2" wp14:editId="35BF77B3">
            <wp:extent cx="1616075" cy="308610"/>
            <wp:effectExtent l="19050" t="0" r="317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pak v textu odsazení řádku proběhne o 6 symbolu doprava </w:t>
      </w:r>
      <w:r>
        <w:rPr>
          <w:noProof/>
          <w:sz w:val="24"/>
          <w:szCs w:val="24"/>
        </w:rPr>
        <w:drawing>
          <wp:inline distT="0" distB="0" distL="0" distR="0" wp14:anchorId="35BF77B4" wp14:editId="35BF77B5">
            <wp:extent cx="1765300" cy="786765"/>
            <wp:effectExtent l="19050" t="0" r="6350" b="0"/>
            <wp:docPr id="1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96" w14:textId="77777777" w:rsidR="00DC7C8C" w:rsidRDefault="00DC7C8C" w:rsidP="00DC7C8C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DC7C8C">
        <w:rPr>
          <w:i/>
          <w:sz w:val="24"/>
          <w:szCs w:val="24"/>
        </w:rPr>
        <w:t>odsazení</w:t>
      </w:r>
      <w:r>
        <w:rPr>
          <w:sz w:val="24"/>
          <w:szCs w:val="24"/>
        </w:rPr>
        <w:t xml:space="preserve"> – </w:t>
      </w:r>
      <w:r w:rsidR="00A443D3">
        <w:rPr>
          <w:sz w:val="24"/>
          <w:szCs w:val="24"/>
        </w:rPr>
        <w:t xml:space="preserve">zde se rozumí typ odsazení, jinými slovy velikost odstupu od levé strany editoru po stisknutí klávesy </w:t>
      </w:r>
      <w:r w:rsidR="00A443D3" w:rsidRPr="00A443D3">
        <w:rPr>
          <w:rFonts w:ascii="Arial Black" w:hAnsi="Arial Black"/>
          <w:sz w:val="20"/>
          <w:szCs w:val="20"/>
        </w:rPr>
        <w:t>Enter</w:t>
      </w:r>
      <w:r w:rsidR="00A443D3">
        <w:rPr>
          <w:sz w:val="24"/>
          <w:szCs w:val="24"/>
        </w:rPr>
        <w:t xml:space="preserve"> při psaní textu; je to rozevírací seznam s možnosti výběru jedné ze tří položek: </w:t>
      </w:r>
      <w:r w:rsidR="00A443D3" w:rsidRPr="00A443D3">
        <w:rPr>
          <w:rFonts w:ascii="Bodoni MT" w:hAnsi="Bodoni MT"/>
          <w:sz w:val="24"/>
          <w:szCs w:val="24"/>
        </w:rPr>
        <w:t>žádné</w:t>
      </w:r>
      <w:r w:rsidR="00A443D3">
        <w:rPr>
          <w:sz w:val="24"/>
          <w:szCs w:val="24"/>
        </w:rPr>
        <w:t xml:space="preserve">, </w:t>
      </w:r>
      <w:r w:rsidR="00A443D3" w:rsidRPr="00A443D3">
        <w:rPr>
          <w:rFonts w:ascii="Bodoni MT" w:hAnsi="Bodoni MT"/>
          <w:sz w:val="24"/>
          <w:szCs w:val="24"/>
        </w:rPr>
        <w:t>automatické</w:t>
      </w:r>
      <w:r w:rsidR="00A443D3">
        <w:rPr>
          <w:sz w:val="24"/>
          <w:szCs w:val="24"/>
        </w:rPr>
        <w:t xml:space="preserve"> a </w:t>
      </w:r>
      <w:r w:rsidR="00A443D3" w:rsidRPr="00A443D3">
        <w:rPr>
          <w:rFonts w:ascii="Bodoni MT" w:hAnsi="Bodoni MT"/>
          <w:sz w:val="24"/>
          <w:szCs w:val="24"/>
        </w:rPr>
        <w:t>chytré</w:t>
      </w:r>
      <w:r w:rsidR="00A443D3">
        <w:rPr>
          <w:sz w:val="24"/>
          <w:szCs w:val="24"/>
        </w:rPr>
        <w:t>;</w:t>
      </w:r>
    </w:p>
    <w:p w14:paraId="35BF7797" w14:textId="77777777" w:rsidR="00A443D3" w:rsidRDefault="00AA12C9" w:rsidP="00A443D3">
      <w:pPr>
        <w:pStyle w:val="Odstavecseseznamem"/>
        <w:numPr>
          <w:ilvl w:val="6"/>
          <w:numId w:val="6"/>
        </w:numPr>
        <w:rPr>
          <w:sz w:val="24"/>
          <w:szCs w:val="24"/>
        </w:rPr>
      </w:pPr>
      <w:r w:rsidRPr="00A443D3">
        <w:rPr>
          <w:rFonts w:ascii="Bodoni MT" w:hAnsi="Bodoni MT"/>
          <w:sz w:val="24"/>
          <w:szCs w:val="24"/>
        </w:rPr>
        <w:t>žádné</w:t>
      </w:r>
      <w:r>
        <w:rPr>
          <w:sz w:val="24"/>
          <w:szCs w:val="24"/>
        </w:rPr>
        <w:t xml:space="preserve"> znamená, že po stisknutí klávesy </w:t>
      </w:r>
      <w:r w:rsidRPr="00A443D3">
        <w:rPr>
          <w:rFonts w:ascii="Arial Black" w:hAnsi="Arial Black"/>
          <w:sz w:val="20"/>
          <w:szCs w:val="20"/>
        </w:rPr>
        <w:t>Enter</w:t>
      </w:r>
      <w:r>
        <w:rPr>
          <w:sz w:val="24"/>
          <w:szCs w:val="24"/>
        </w:rPr>
        <w:t xml:space="preserve"> se kurzor přemísti na první pozici nového řádku bez ohledu na to, kde začíná první symbol předchozího řádku</w:t>
      </w:r>
    </w:p>
    <w:p w14:paraId="35BF7798" w14:textId="77777777" w:rsidR="00AA12C9" w:rsidRDefault="00AA12C9" w:rsidP="00AA12C9">
      <w:pPr>
        <w:pStyle w:val="Odstavecseseznamem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F77B6" wp14:editId="35BF77B7">
            <wp:extent cx="3200400" cy="403860"/>
            <wp:effectExtent l="19050" t="0" r="0" b="0"/>
            <wp:docPr id="14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99" w14:textId="77777777" w:rsidR="00AA12C9" w:rsidRDefault="00AA12C9" w:rsidP="00A443D3">
      <w:pPr>
        <w:pStyle w:val="Odstavecseseznamem"/>
        <w:numPr>
          <w:ilvl w:val="6"/>
          <w:numId w:val="6"/>
        </w:numPr>
        <w:rPr>
          <w:sz w:val="24"/>
          <w:szCs w:val="24"/>
        </w:rPr>
      </w:pPr>
      <w:r w:rsidRPr="00A443D3">
        <w:rPr>
          <w:rFonts w:ascii="Bodoni MT" w:hAnsi="Bodoni MT"/>
          <w:sz w:val="24"/>
          <w:szCs w:val="24"/>
        </w:rPr>
        <w:t>automatické</w:t>
      </w:r>
      <w:r>
        <w:rPr>
          <w:sz w:val="24"/>
          <w:szCs w:val="24"/>
        </w:rPr>
        <w:t xml:space="preserve"> znamená, že po stisknutí klávesy </w:t>
      </w:r>
      <w:r w:rsidRPr="00A443D3">
        <w:rPr>
          <w:rFonts w:ascii="Arial Black" w:hAnsi="Arial Black"/>
          <w:sz w:val="20"/>
          <w:szCs w:val="20"/>
        </w:rPr>
        <w:t>Enter</w:t>
      </w:r>
      <w:r>
        <w:rPr>
          <w:sz w:val="24"/>
          <w:szCs w:val="24"/>
        </w:rPr>
        <w:t xml:space="preserve"> se kurzor přemísti na pozici prvního textového symbolu předchozího řádku</w:t>
      </w:r>
    </w:p>
    <w:p w14:paraId="35BF779A" w14:textId="77777777" w:rsidR="00AA12C9" w:rsidRDefault="00AA12C9" w:rsidP="00AA12C9">
      <w:pPr>
        <w:pStyle w:val="Odstavecseseznamem"/>
        <w:ind w:left="25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F77B8" wp14:editId="35BF77B9">
            <wp:extent cx="3157855" cy="393700"/>
            <wp:effectExtent l="19050" t="0" r="4445" b="0"/>
            <wp:docPr id="15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9B" w14:textId="77777777" w:rsidR="000D5478" w:rsidRDefault="00AA12C9" w:rsidP="00A443D3">
      <w:pPr>
        <w:pStyle w:val="Odstavecseseznamem"/>
        <w:numPr>
          <w:ilvl w:val="6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chytré</w:t>
      </w:r>
      <w:r w:rsidRPr="00AA12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znamená, že po stisknutí klávesy </w:t>
      </w:r>
      <w:r w:rsidRPr="00A443D3">
        <w:rPr>
          <w:rFonts w:ascii="Arial Black" w:hAnsi="Arial Black"/>
          <w:sz w:val="20"/>
          <w:szCs w:val="20"/>
        </w:rPr>
        <w:t>Enter</w:t>
      </w:r>
      <w:r>
        <w:rPr>
          <w:sz w:val="24"/>
          <w:szCs w:val="24"/>
        </w:rPr>
        <w:t xml:space="preserve"> se textový editor pokusí přemístit kurzor na pozicí závislou nejen na předchozím řádku, ale i na aktuální pozici vůči stromové struktury předchozího textu, čili buď na stejnou pozici jako předchozí řádek, pokud se jedná o novou větev stejné úrovně (dle symbolu ukončení předchozí větve)</w:t>
      </w:r>
      <w:r w:rsidR="000D5478">
        <w:rPr>
          <w:sz w:val="24"/>
          <w:szCs w:val="24"/>
        </w:rPr>
        <w:t xml:space="preserve"> </w:t>
      </w:r>
      <w:r w:rsidR="000D5478">
        <w:rPr>
          <w:noProof/>
          <w:sz w:val="24"/>
          <w:szCs w:val="24"/>
        </w:rPr>
        <w:drawing>
          <wp:inline distT="0" distB="0" distL="0" distR="0" wp14:anchorId="35BF77BA" wp14:editId="35BF77BB">
            <wp:extent cx="4316730" cy="553085"/>
            <wp:effectExtent l="19050" t="0" r="7620" b="0"/>
            <wp:docPr id="18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9C" w14:textId="13AF3CB1" w:rsidR="00AA12C9" w:rsidRDefault="00AA12C9" w:rsidP="000D5478">
      <w:pPr>
        <w:pStyle w:val="Odstavecseseznamem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C5A42">
        <w:rPr>
          <w:sz w:val="24"/>
          <w:szCs w:val="24"/>
        </w:rPr>
        <w:t>Nebo pokud</w:t>
      </w:r>
      <w:r>
        <w:rPr>
          <w:sz w:val="24"/>
          <w:szCs w:val="24"/>
        </w:rPr>
        <w:t xml:space="preserve"> se jedná o vnořenou větev, na pozicí začátku předchozího řádku posunutou o velikost </w:t>
      </w:r>
      <w:r w:rsidR="008911FA">
        <w:rPr>
          <w:sz w:val="24"/>
          <w:szCs w:val="24"/>
        </w:rPr>
        <w:t>tabulátoru</w:t>
      </w:r>
      <w:r>
        <w:rPr>
          <w:sz w:val="24"/>
          <w:szCs w:val="24"/>
        </w:rPr>
        <w:t xml:space="preserve"> </w:t>
      </w:r>
      <w:r w:rsidR="000D5478">
        <w:rPr>
          <w:sz w:val="24"/>
          <w:szCs w:val="24"/>
        </w:rPr>
        <w:t xml:space="preserve">nebo odsazení </w:t>
      </w:r>
      <w:r w:rsidR="000D5478">
        <w:rPr>
          <w:noProof/>
          <w:sz w:val="24"/>
          <w:szCs w:val="24"/>
        </w:rPr>
        <w:drawing>
          <wp:inline distT="0" distB="0" distL="0" distR="0" wp14:anchorId="35BF77BC" wp14:editId="35BF77BD">
            <wp:extent cx="4178300" cy="510540"/>
            <wp:effectExtent l="19050" t="0" r="0" b="0"/>
            <wp:docPr id="2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9D" w14:textId="77777777" w:rsidR="00AA12C9" w:rsidRPr="00A443D3" w:rsidRDefault="00AA12C9" w:rsidP="00AA12C9">
      <w:pPr>
        <w:pStyle w:val="Odstavecseseznamem"/>
        <w:ind w:left="2520"/>
        <w:rPr>
          <w:sz w:val="24"/>
          <w:szCs w:val="24"/>
        </w:rPr>
      </w:pPr>
    </w:p>
    <w:p w14:paraId="35BF779E" w14:textId="66C1C6EC" w:rsidR="00A36FFA" w:rsidRDefault="00A36FFA" w:rsidP="00CB0175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převést </w:t>
      </w:r>
      <w:r w:rsidR="00AC5A42">
        <w:rPr>
          <w:i/>
          <w:sz w:val="24"/>
          <w:szCs w:val="24"/>
        </w:rPr>
        <w:t>tabulátory</w:t>
      </w:r>
      <w:r>
        <w:rPr>
          <w:i/>
          <w:sz w:val="24"/>
          <w:szCs w:val="24"/>
        </w:rPr>
        <w:t xml:space="preserve"> na mezery </w:t>
      </w:r>
      <w:r>
        <w:rPr>
          <w:sz w:val="24"/>
          <w:szCs w:val="24"/>
        </w:rPr>
        <w:t xml:space="preserve">– převod všech symbolů </w:t>
      </w:r>
      <w:r w:rsidR="008911FA">
        <w:rPr>
          <w:sz w:val="24"/>
          <w:szCs w:val="24"/>
        </w:rPr>
        <w:t>tabulátoru</w:t>
      </w:r>
      <w:r w:rsidR="00DC7C8C">
        <w:rPr>
          <w:sz w:val="24"/>
          <w:szCs w:val="24"/>
        </w:rPr>
        <w:t xml:space="preserve"> na odpovídající počet mezer, zároveň při zaškrtnutí dané volby se bere v potaz velikost odsazení</w:t>
      </w:r>
      <w:r>
        <w:rPr>
          <w:sz w:val="24"/>
          <w:szCs w:val="24"/>
        </w:rPr>
        <w:t>;</w:t>
      </w:r>
    </w:p>
    <w:p w14:paraId="35BF779F" w14:textId="77777777" w:rsidR="00DC7C8C" w:rsidRPr="00DC7C8C" w:rsidRDefault="00DC7C8C" w:rsidP="00DC7C8C">
      <w:pPr>
        <w:pStyle w:val="Odstavecseseznamem"/>
        <w:ind w:left="2007"/>
        <w:rPr>
          <w:sz w:val="24"/>
          <w:szCs w:val="24"/>
        </w:rPr>
      </w:pPr>
      <w:r w:rsidRPr="00DC7C8C">
        <w:rPr>
          <w:rStyle w:val="Nadpis3Char"/>
        </w:rPr>
        <w:lastRenderedPageBreak/>
        <w:t>příklad</w:t>
      </w:r>
      <w:r>
        <w:rPr>
          <w:sz w:val="24"/>
          <w:szCs w:val="24"/>
        </w:rPr>
        <w:t xml:space="preserve">: před </w:t>
      </w:r>
      <w:r>
        <w:rPr>
          <w:noProof/>
          <w:sz w:val="24"/>
          <w:szCs w:val="24"/>
        </w:rPr>
        <w:drawing>
          <wp:inline distT="0" distB="0" distL="0" distR="0" wp14:anchorId="35BF77BE" wp14:editId="35BF77BF">
            <wp:extent cx="2147570" cy="1052830"/>
            <wp:effectExtent l="19050" t="0" r="5080" b="0"/>
            <wp:docPr id="12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po zaškrtnutí volby a aplikování hromadného odsazení (tlačítko </w:t>
      </w:r>
      <w:r w:rsidRPr="00DC7C8C">
        <w:rPr>
          <w:rFonts w:ascii="Arial Black" w:hAnsi="Arial Black"/>
          <w:i/>
          <w:sz w:val="20"/>
          <w:szCs w:val="20"/>
        </w:rPr>
        <w:t>odsazení textu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5BF77C0" wp14:editId="35BF77C1">
            <wp:extent cx="244475" cy="244475"/>
            <wp:effectExtent l="19050" t="0" r="317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nástrojové </w:t>
      </w:r>
      <w:proofErr w:type="spellStart"/>
      <w:r>
        <w:rPr>
          <w:sz w:val="24"/>
          <w:szCs w:val="24"/>
        </w:rPr>
        <w:t>líšty</w:t>
      </w:r>
      <w:proofErr w:type="spellEnd"/>
      <w:r>
        <w:rPr>
          <w:sz w:val="24"/>
          <w:szCs w:val="24"/>
        </w:rPr>
        <w:t xml:space="preserve">) </w:t>
      </w:r>
      <w:r>
        <w:rPr>
          <w:noProof/>
          <w:sz w:val="24"/>
          <w:szCs w:val="24"/>
        </w:rPr>
        <w:drawing>
          <wp:inline distT="0" distB="0" distL="0" distR="0" wp14:anchorId="35BF77C2" wp14:editId="35BF77C3">
            <wp:extent cx="2232660" cy="999490"/>
            <wp:effectExtent l="1905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A0" w14:textId="77777777" w:rsidR="005224C6" w:rsidRDefault="0050346D" w:rsidP="0050346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50346D">
        <w:rPr>
          <w:b/>
          <w:i/>
          <w:sz w:val="24"/>
          <w:szCs w:val="24"/>
        </w:rPr>
        <w:t>chování</w:t>
      </w:r>
      <w:r w:rsidR="006C1D07">
        <w:rPr>
          <w:i/>
          <w:sz w:val="24"/>
          <w:szCs w:val="24"/>
        </w:rPr>
        <w:t xml:space="preserve"> </w:t>
      </w:r>
      <w:r w:rsidR="006C1D07">
        <w:rPr>
          <w:sz w:val="24"/>
          <w:szCs w:val="24"/>
        </w:rPr>
        <w:t xml:space="preserve">– </w:t>
      </w:r>
      <w:r w:rsidR="00187AFB">
        <w:rPr>
          <w:sz w:val="24"/>
          <w:szCs w:val="24"/>
        </w:rPr>
        <w:t>skupina nastavení chování se textového editoru ve specifických situacích:</w:t>
      </w:r>
    </w:p>
    <w:p w14:paraId="35BF77A1" w14:textId="77777777" w:rsidR="004A014B" w:rsidRDefault="00187AFB" w:rsidP="00187AF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187AFB">
        <w:rPr>
          <w:i/>
          <w:sz w:val="24"/>
          <w:szCs w:val="24"/>
        </w:rPr>
        <w:t>umožnit pohyb za EOL</w:t>
      </w:r>
      <w:r>
        <w:rPr>
          <w:sz w:val="24"/>
          <w:szCs w:val="24"/>
        </w:rPr>
        <w:t xml:space="preserve"> – tato položka umožňuje povolit/zakázat pohyb posuvníkem za EOL (</w:t>
      </w:r>
      <w:r w:rsidRPr="00187AFB">
        <w:rPr>
          <w:b/>
          <w:color w:val="FF0000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proofErr w:type="spellStart"/>
      <w:r w:rsidRPr="00187AFB">
        <w:rPr>
          <w:b/>
          <w:color w:val="FF0000"/>
          <w:sz w:val="24"/>
          <w:szCs w:val="24"/>
        </w:rPr>
        <w:t>O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 w:rsidRPr="00187AFB">
        <w:rPr>
          <w:b/>
          <w:color w:val="FF0000"/>
          <w:sz w:val="24"/>
          <w:szCs w:val="24"/>
        </w:rPr>
        <w:t>L</w:t>
      </w:r>
      <w:r>
        <w:rPr>
          <w:sz w:val="24"/>
          <w:szCs w:val="24"/>
        </w:rPr>
        <w:t xml:space="preserve">ine), jinými slovy, jestliže řádek končí neviditelným symbolem </w:t>
      </w:r>
      <w:r w:rsidRPr="00187AFB">
        <w:rPr>
          <w:rFonts w:ascii="Arial Black" w:hAnsi="Arial Black"/>
          <w:sz w:val="20"/>
          <w:szCs w:val="20"/>
          <w:lang w:val="en-US"/>
        </w:rPr>
        <w:t>\</w:t>
      </w:r>
      <w:r w:rsidRPr="00187AFB">
        <w:rPr>
          <w:rFonts w:ascii="Arial Black" w:hAnsi="Arial Black"/>
          <w:sz w:val="20"/>
          <w:szCs w:val="20"/>
        </w:rPr>
        <w:t>n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 xml:space="preserve">po stisknutí tlačítka nástrojové lišty </w:t>
      </w:r>
      <w:r w:rsidRPr="00187AFB">
        <w:rPr>
          <w:rFonts w:ascii="Bodoni MT" w:hAnsi="Bodoni MT"/>
          <w:i/>
          <w:sz w:val="24"/>
          <w:szCs w:val="24"/>
        </w:rPr>
        <w:t>zobrazení netisknutelných znak</w:t>
      </w:r>
      <w:r w:rsidRPr="00187AFB">
        <w:rPr>
          <w:i/>
          <w:sz w:val="24"/>
          <w:szCs w:val="24"/>
        </w:rPr>
        <w:t>ů</w:t>
      </w:r>
      <w:r>
        <w:rPr>
          <w:sz w:val="24"/>
          <w:szCs w:val="24"/>
        </w:rPr>
        <w:t xml:space="preserve"> je to symbol </w:t>
      </w:r>
      <w:r w:rsidRPr="005B69E2">
        <w:rPr>
          <w:rFonts w:ascii="Arial Black" w:hAnsi="Arial Black"/>
          <w:sz w:val="20"/>
          <w:szCs w:val="20"/>
          <w:lang w:val="en-US"/>
        </w:rPr>
        <w:t>¶</w:t>
      </w:r>
      <w:r>
        <w:rPr>
          <w:sz w:val="24"/>
          <w:szCs w:val="24"/>
          <w:lang w:val="en-US"/>
        </w:rPr>
        <w:t xml:space="preserve"> </w:t>
      </w:r>
      <w:r w:rsidRPr="00187AFB">
        <w:rPr>
          <w:sz w:val="24"/>
          <w:szCs w:val="24"/>
        </w:rPr>
        <w:t>na konci řádku</w:t>
      </w:r>
      <w:r>
        <w:rPr>
          <w:sz w:val="24"/>
          <w:szCs w:val="24"/>
          <w:lang w:val="en-US"/>
        </w:rPr>
        <w:t xml:space="preserve">), </w:t>
      </w:r>
      <w:r w:rsidRPr="00187AFB">
        <w:rPr>
          <w:sz w:val="24"/>
          <w:szCs w:val="24"/>
        </w:rPr>
        <w:t>pak buď</w:t>
      </w:r>
      <w:r>
        <w:rPr>
          <w:sz w:val="24"/>
          <w:szCs w:val="24"/>
        </w:rPr>
        <w:t xml:space="preserve"> se lze pohybovat v daném řádku za tímto </w:t>
      </w:r>
      <w:r w:rsidR="005B69E2">
        <w:rPr>
          <w:sz w:val="24"/>
          <w:szCs w:val="24"/>
        </w:rPr>
        <w:t>symbolem, nebo</w:t>
      </w:r>
      <w:r>
        <w:rPr>
          <w:sz w:val="24"/>
          <w:szCs w:val="24"/>
        </w:rPr>
        <w:t xml:space="preserve"> ne</w:t>
      </w:r>
      <w:r w:rsidR="004A014B">
        <w:rPr>
          <w:sz w:val="24"/>
          <w:szCs w:val="24"/>
        </w:rPr>
        <w:t xml:space="preserve">; </w:t>
      </w:r>
    </w:p>
    <w:p w14:paraId="35BF77A2" w14:textId="77777777" w:rsidR="00187AFB" w:rsidRDefault="004A014B" w:rsidP="004A014B">
      <w:pPr>
        <w:pStyle w:val="Odstavecseseznamem"/>
        <w:ind w:left="2007"/>
        <w:rPr>
          <w:sz w:val="24"/>
          <w:szCs w:val="24"/>
        </w:rPr>
      </w:pPr>
      <w:r w:rsidRPr="004A014B">
        <w:rPr>
          <w:rStyle w:val="Nadpis3Char"/>
        </w:rPr>
        <w:t>příklad</w:t>
      </w:r>
      <w:r>
        <w:rPr>
          <w:sz w:val="24"/>
          <w:szCs w:val="24"/>
        </w:rPr>
        <w:t>:</w:t>
      </w:r>
    </w:p>
    <w:p w14:paraId="35BF77A3" w14:textId="77777777" w:rsidR="005B69E2" w:rsidRDefault="005B69E2" w:rsidP="005B69E2">
      <w:pPr>
        <w:pStyle w:val="Odstavecseseznamem"/>
        <w:numPr>
          <w:ilvl w:val="6"/>
          <w:numId w:val="6"/>
        </w:numPr>
        <w:rPr>
          <w:sz w:val="24"/>
          <w:szCs w:val="24"/>
        </w:rPr>
      </w:pPr>
      <w:r w:rsidRPr="005B69E2">
        <w:rPr>
          <w:rFonts w:ascii="Bodoni MT" w:hAnsi="Bodoni MT"/>
          <w:i/>
          <w:sz w:val="24"/>
          <w:szCs w:val="24"/>
        </w:rPr>
        <w:t>pohyb povolen</w:t>
      </w:r>
      <w:r>
        <w:rPr>
          <w:sz w:val="24"/>
          <w:szCs w:val="24"/>
        </w:rPr>
        <w:t xml:space="preserve"> – </w:t>
      </w:r>
      <w:r w:rsidR="00914FBB">
        <w:rPr>
          <w:sz w:val="24"/>
          <w:szCs w:val="24"/>
        </w:rPr>
        <w:t xml:space="preserve">přesuneme-li se posuvníkem na konec řádku a pak stiskneme šipku doprava, pak posuvník se pohybuje dál </w:t>
      </w:r>
      <w:r w:rsidR="00914FBB">
        <w:rPr>
          <w:noProof/>
          <w:sz w:val="24"/>
          <w:szCs w:val="24"/>
        </w:rPr>
        <w:drawing>
          <wp:inline distT="0" distB="0" distL="0" distR="0" wp14:anchorId="35BF77C4" wp14:editId="35BF77C5">
            <wp:extent cx="1967230" cy="41465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A4" w14:textId="77777777" w:rsidR="00914FBB" w:rsidRPr="005B69E2" w:rsidRDefault="00914FBB" w:rsidP="005B69E2">
      <w:pPr>
        <w:pStyle w:val="Odstavecseseznamem"/>
        <w:numPr>
          <w:ilvl w:val="6"/>
          <w:numId w:val="6"/>
        </w:numPr>
        <w:rPr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>není-li pohyb umožn</w:t>
      </w:r>
      <w:r>
        <w:rPr>
          <w:rFonts w:ascii="Times New Roman" w:hAnsi="Times New Roman" w:cs="Times New Roman"/>
          <w:i/>
          <w:sz w:val="24"/>
          <w:szCs w:val="24"/>
        </w:rPr>
        <w:t>ěn</w:t>
      </w:r>
      <w:r>
        <w:rPr>
          <w:rFonts w:ascii="Bodoni MT" w:hAnsi="Bodoni MT"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přesuneme-li se posuvníkem na konec řádku a pak stiskneme šipku doprava, pak posuvník skočí na nový řádek </w:t>
      </w:r>
      <w:r>
        <w:rPr>
          <w:noProof/>
          <w:sz w:val="24"/>
          <w:szCs w:val="24"/>
        </w:rPr>
        <w:drawing>
          <wp:inline distT="0" distB="0" distL="0" distR="0" wp14:anchorId="35BF77C6" wp14:editId="35BF77C7">
            <wp:extent cx="1722755" cy="55308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F77A5" w14:textId="77777777" w:rsidR="005B69E2" w:rsidRDefault="005B69E2" w:rsidP="00187AF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automatické vložení uvozovek </w:t>
      </w:r>
      <w:r>
        <w:rPr>
          <w:sz w:val="24"/>
          <w:szCs w:val="24"/>
        </w:rPr>
        <w:t xml:space="preserve">– indikuje, jestli se po stisknutí symbolu </w:t>
      </w:r>
      <w:r w:rsidRPr="005B69E2">
        <w:rPr>
          <w:rFonts w:ascii="Arial Black" w:hAnsi="Arial Black"/>
          <w:sz w:val="20"/>
          <w:szCs w:val="20"/>
          <w:lang w:val="en-US"/>
        </w:rPr>
        <w:t>=</w:t>
      </w:r>
      <w:r>
        <w:rPr>
          <w:sz w:val="24"/>
          <w:szCs w:val="24"/>
        </w:rPr>
        <w:t xml:space="preserve"> má či nemá do textu vložit kombinace symbolu </w:t>
      </w:r>
      <w:r w:rsidRPr="005B69E2">
        <w:rPr>
          <w:rFonts w:ascii="Arial Black" w:hAnsi="Arial Black"/>
          <w:sz w:val="20"/>
          <w:szCs w:val="20"/>
          <w:lang w:val="en-US"/>
        </w:rPr>
        <w:t>“”</w:t>
      </w:r>
      <w:r w:rsidRPr="005B69E2">
        <w:rPr>
          <w:sz w:val="24"/>
          <w:szCs w:val="24"/>
          <w:lang w:val="en-US"/>
        </w:rPr>
        <w:t>;</w:t>
      </w:r>
      <w:r w:rsidR="00914FBB">
        <w:rPr>
          <w:sz w:val="24"/>
          <w:szCs w:val="24"/>
          <w:lang w:val="en-US"/>
        </w:rPr>
        <w:t xml:space="preserve"> </w:t>
      </w:r>
      <w:r w:rsidR="00914FBB" w:rsidRPr="00914FBB">
        <w:rPr>
          <w:sz w:val="24"/>
          <w:szCs w:val="24"/>
        </w:rPr>
        <w:t>daná funkce po</w:t>
      </w:r>
      <w:r w:rsidR="00914FBB">
        <w:rPr>
          <w:sz w:val="24"/>
          <w:szCs w:val="24"/>
        </w:rPr>
        <w:t>dléhá několika pravidlům:</w:t>
      </w:r>
    </w:p>
    <w:p w14:paraId="35BF77A6" w14:textId="77777777" w:rsidR="00914FBB" w:rsidRPr="00914FBB" w:rsidRDefault="00914FBB" w:rsidP="00914FBB">
      <w:pPr>
        <w:pStyle w:val="Odstavecseseznamem"/>
        <w:numPr>
          <w:ilvl w:val="6"/>
          <w:numId w:val="7"/>
        </w:numPr>
        <w:rPr>
          <w:rFonts w:ascii="Bodoni MT" w:hAnsi="Bodoni MT"/>
          <w:sz w:val="24"/>
          <w:szCs w:val="24"/>
        </w:rPr>
      </w:pPr>
      <w:r w:rsidRPr="00914FBB">
        <w:rPr>
          <w:rFonts w:ascii="Bodoni MT" w:hAnsi="Bodoni MT"/>
          <w:i/>
          <w:sz w:val="24"/>
          <w:szCs w:val="24"/>
        </w:rPr>
        <w:t xml:space="preserve">nevkládá </w:t>
      </w:r>
      <w:r w:rsidR="00D13026">
        <w:rPr>
          <w:rFonts w:ascii="Bodoni MT" w:hAnsi="Bodoni MT"/>
          <w:i/>
          <w:sz w:val="24"/>
          <w:szCs w:val="24"/>
        </w:rPr>
        <w:t>uvozovky</w:t>
      </w:r>
      <w:r>
        <w:rPr>
          <w:rFonts w:ascii="Bodoni MT" w:hAnsi="Bodoni MT"/>
          <w:i/>
          <w:sz w:val="24"/>
          <w:szCs w:val="24"/>
        </w:rPr>
        <w:t xml:space="preserve">, pokud symbol rovná se (=) se tiskne </w:t>
      </w:r>
      <w:r w:rsidRPr="00914FBB">
        <w:rPr>
          <w:rFonts w:ascii="Bodoni MT" w:hAnsi="Bodoni MT"/>
          <w:i/>
          <w:sz w:val="24"/>
          <w:szCs w:val="24"/>
        </w:rPr>
        <w:t>v n</w:t>
      </w:r>
      <w:r w:rsidRPr="00914FBB">
        <w:rPr>
          <w:rFonts w:ascii="Times New Roman" w:hAnsi="Times New Roman" w:cs="Times New Roman"/>
          <w:i/>
          <w:sz w:val="24"/>
          <w:szCs w:val="24"/>
        </w:rPr>
        <w:t>ě</w:t>
      </w:r>
      <w:r w:rsidRPr="00914FBB">
        <w:rPr>
          <w:rFonts w:ascii="Bodoni MT" w:hAnsi="Bodoni MT" w:cs="Times New Roman"/>
          <w:i/>
          <w:sz w:val="24"/>
          <w:szCs w:val="24"/>
        </w:rPr>
        <w:t xml:space="preserve">jakém textovém kontextu </w:t>
      </w:r>
      <w:r>
        <w:rPr>
          <w:rFonts w:ascii="Bodoni MT" w:hAnsi="Bodoni MT" w:cs="Times New Roman"/>
          <w:i/>
          <w:sz w:val="24"/>
          <w:szCs w:val="24"/>
        </w:rPr>
        <w:t>(mezí uvozovkami);</w:t>
      </w:r>
    </w:p>
    <w:p w14:paraId="35BF77A7" w14:textId="77777777" w:rsidR="00914FBB" w:rsidRPr="00914FBB" w:rsidRDefault="00914FBB" w:rsidP="00914FBB">
      <w:pPr>
        <w:pStyle w:val="Odstavecseseznamem"/>
        <w:numPr>
          <w:ilvl w:val="6"/>
          <w:numId w:val="7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 xml:space="preserve">nevkládá </w:t>
      </w:r>
      <w:r w:rsidR="00D13026">
        <w:rPr>
          <w:rFonts w:ascii="Bodoni MT" w:hAnsi="Bodoni MT"/>
          <w:i/>
          <w:sz w:val="24"/>
          <w:szCs w:val="24"/>
        </w:rPr>
        <w:t>uvozovky</w:t>
      </w:r>
      <w:r>
        <w:rPr>
          <w:rFonts w:ascii="Bodoni MT" w:hAnsi="Bodoni MT"/>
          <w:i/>
          <w:sz w:val="24"/>
          <w:szCs w:val="24"/>
        </w:rPr>
        <w:t>, pokud bezprost</w:t>
      </w:r>
      <w:r>
        <w:rPr>
          <w:rFonts w:ascii="Times New Roman" w:hAnsi="Times New Roman" w:cs="Times New Roman"/>
          <w:i/>
          <w:sz w:val="24"/>
          <w:szCs w:val="24"/>
        </w:rPr>
        <w:t xml:space="preserve">ředně </w:t>
      </w:r>
      <w:r>
        <w:rPr>
          <w:rFonts w:ascii="Bodoni MT" w:hAnsi="Bodoni MT"/>
          <w:i/>
          <w:sz w:val="24"/>
          <w:szCs w:val="24"/>
        </w:rPr>
        <w:t>za vytisknutým symbolem rovná se (=) se nachází uvozovka;</w:t>
      </w:r>
    </w:p>
    <w:p w14:paraId="35BF77A8" w14:textId="77777777" w:rsidR="005B69E2" w:rsidRDefault="005B69E2" w:rsidP="00187AF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5B69E2">
        <w:rPr>
          <w:i/>
          <w:sz w:val="24"/>
          <w:szCs w:val="24"/>
        </w:rPr>
        <w:t xml:space="preserve">automatické vložení ukončovací závorky </w:t>
      </w:r>
      <w:r w:rsidRPr="005B69E2">
        <w:rPr>
          <w:sz w:val="24"/>
          <w:szCs w:val="24"/>
        </w:rPr>
        <w:t xml:space="preserve">– indikuje, jestli se po stisknutí jedné ze </w:t>
      </w:r>
      <w:proofErr w:type="gramStart"/>
      <w:r w:rsidRPr="005B69E2">
        <w:rPr>
          <w:sz w:val="24"/>
          <w:szCs w:val="24"/>
        </w:rPr>
        <w:t xml:space="preserve">závorek </w:t>
      </w:r>
      <w:r w:rsidRPr="005B69E2">
        <w:rPr>
          <w:rFonts w:ascii="Arial Black" w:hAnsi="Arial Black"/>
          <w:sz w:val="20"/>
          <w:szCs w:val="20"/>
          <w:lang w:val="en-US"/>
        </w:rPr>
        <w:t>{</w:t>
      </w:r>
      <w:r w:rsidRPr="005B69E2">
        <w:rPr>
          <w:sz w:val="24"/>
          <w:szCs w:val="24"/>
          <w:lang w:val="en-US"/>
        </w:rPr>
        <w:t>,</w:t>
      </w:r>
      <w:bookmarkStart w:id="6" w:name="_GoBack"/>
      <w:bookmarkEnd w:id="6"/>
      <w:r w:rsidRPr="005B69E2">
        <w:rPr>
          <w:sz w:val="24"/>
          <w:szCs w:val="24"/>
          <w:lang w:val="en-US"/>
        </w:rPr>
        <w:t xml:space="preserve"> </w:t>
      </w:r>
      <w:r w:rsidRPr="005B69E2">
        <w:rPr>
          <w:rFonts w:ascii="Arial Black" w:hAnsi="Arial Black"/>
          <w:sz w:val="20"/>
          <w:szCs w:val="20"/>
          <w:lang w:val="en-US"/>
        </w:rPr>
        <w:t>(</w:t>
      </w:r>
      <w:r w:rsidRPr="005B69E2">
        <w:rPr>
          <w:sz w:val="24"/>
          <w:szCs w:val="24"/>
          <w:lang w:val="en-US"/>
        </w:rPr>
        <w:t xml:space="preserve">, </w:t>
      </w:r>
      <w:r w:rsidRPr="005B69E2">
        <w:rPr>
          <w:rFonts w:ascii="Arial Black" w:hAnsi="Arial Black"/>
          <w:sz w:val="20"/>
          <w:szCs w:val="20"/>
          <w:lang w:val="en-US"/>
        </w:rPr>
        <w:t>[</w:t>
      </w:r>
      <w:r w:rsidRPr="005B69E2">
        <w:rPr>
          <w:sz w:val="24"/>
          <w:szCs w:val="24"/>
          <w:lang w:val="en-US"/>
        </w:rPr>
        <w:t xml:space="preserve"> se</w:t>
      </w:r>
      <w:proofErr w:type="gramEnd"/>
      <w:r w:rsidRPr="005B69E2">
        <w:rPr>
          <w:sz w:val="24"/>
          <w:szCs w:val="24"/>
          <w:lang w:val="en-US"/>
        </w:rPr>
        <w:t xml:space="preserve"> </w:t>
      </w:r>
      <w:r w:rsidRPr="005B69E2">
        <w:rPr>
          <w:sz w:val="24"/>
          <w:szCs w:val="24"/>
        </w:rPr>
        <w:t>má</w:t>
      </w:r>
      <w:r w:rsidRPr="005B69E2">
        <w:rPr>
          <w:sz w:val="24"/>
          <w:szCs w:val="24"/>
          <w:lang w:val="en-US"/>
        </w:rPr>
        <w:t xml:space="preserve">, </w:t>
      </w:r>
      <w:r w:rsidRPr="005B69E2">
        <w:rPr>
          <w:sz w:val="24"/>
          <w:szCs w:val="24"/>
        </w:rPr>
        <w:t>či nemá</w:t>
      </w:r>
      <w:r>
        <w:rPr>
          <w:sz w:val="24"/>
          <w:szCs w:val="24"/>
        </w:rPr>
        <w:t xml:space="preserve"> automaticky vložit odpovídající ukončovací závorka;</w:t>
      </w:r>
      <w:r w:rsidR="004A014B">
        <w:rPr>
          <w:sz w:val="24"/>
          <w:szCs w:val="24"/>
        </w:rPr>
        <w:t xml:space="preserve"> </w:t>
      </w:r>
      <w:r w:rsidR="004A014B" w:rsidRPr="004A014B">
        <w:rPr>
          <w:sz w:val="24"/>
          <w:szCs w:val="24"/>
        </w:rPr>
        <w:t>podléhá</w:t>
      </w:r>
      <w:r w:rsidR="004A014B">
        <w:rPr>
          <w:sz w:val="24"/>
          <w:szCs w:val="24"/>
        </w:rPr>
        <w:t xml:space="preserve"> jedinému pravidlu, a sice </w:t>
      </w:r>
      <w:r w:rsidR="004A014B" w:rsidRPr="004A014B">
        <w:rPr>
          <w:rFonts w:ascii="Bodoni MT" w:hAnsi="Bodoni MT"/>
          <w:i/>
          <w:sz w:val="24"/>
          <w:szCs w:val="24"/>
        </w:rPr>
        <w:t>pokud odpovídající ukon</w:t>
      </w:r>
      <w:r w:rsidR="004A014B" w:rsidRPr="004A014B">
        <w:rPr>
          <w:i/>
          <w:sz w:val="24"/>
          <w:szCs w:val="24"/>
        </w:rPr>
        <w:t>č</w:t>
      </w:r>
      <w:r w:rsidR="004A014B" w:rsidRPr="004A014B">
        <w:rPr>
          <w:rFonts w:ascii="Bodoni MT" w:hAnsi="Bodoni MT"/>
          <w:i/>
          <w:sz w:val="24"/>
          <w:szCs w:val="24"/>
        </w:rPr>
        <w:t>ovací závorka v textu již existuje, pak se nevkládá</w:t>
      </w:r>
      <w:r w:rsidR="004A014B">
        <w:rPr>
          <w:sz w:val="24"/>
          <w:szCs w:val="24"/>
        </w:rPr>
        <w:t>;</w:t>
      </w:r>
      <w:r w:rsidR="004A014B">
        <w:rPr>
          <w:sz w:val="24"/>
          <w:szCs w:val="24"/>
          <w:lang w:val="en-US"/>
        </w:rPr>
        <w:t xml:space="preserve"> </w:t>
      </w:r>
    </w:p>
    <w:p w14:paraId="35BF77A9" w14:textId="77777777" w:rsidR="007826FB" w:rsidRPr="007826FB" w:rsidRDefault="004A014B" w:rsidP="007826F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4A014B">
        <w:rPr>
          <w:i/>
          <w:sz w:val="24"/>
          <w:szCs w:val="24"/>
        </w:rPr>
        <w:t>při psaní skrýt kurzor myši</w:t>
      </w:r>
      <w:r>
        <w:rPr>
          <w:sz w:val="24"/>
          <w:szCs w:val="24"/>
        </w:rPr>
        <w:t xml:space="preserve"> –</w:t>
      </w:r>
      <w:r w:rsidR="007826FB">
        <w:rPr>
          <w:sz w:val="24"/>
          <w:szCs w:val="24"/>
        </w:rPr>
        <w:t xml:space="preserve"> indikuje zobrazení kurzoru myši při psaní textu;</w:t>
      </w:r>
    </w:p>
    <w:p w14:paraId="35BF77AA" w14:textId="77777777" w:rsidR="007826FB" w:rsidRPr="007826FB" w:rsidRDefault="007826FB" w:rsidP="00187AFB">
      <w:pPr>
        <w:pStyle w:val="Odstavecseseznamem"/>
        <w:numPr>
          <w:ilvl w:val="0"/>
          <w:numId w:val="5"/>
        </w:numPr>
        <w:rPr>
          <w:i/>
          <w:sz w:val="24"/>
          <w:szCs w:val="24"/>
        </w:rPr>
      </w:pPr>
      <w:r w:rsidRPr="007826FB">
        <w:rPr>
          <w:rFonts w:cs="Consolas"/>
          <w:i/>
          <w:sz w:val="24"/>
          <w:szCs w:val="24"/>
          <w:highlight w:val="white"/>
        </w:rPr>
        <w:t>pokud není nic vybráno, pak Vyjmout/Kopírovat celý řádek</w:t>
      </w:r>
      <w:r>
        <w:rPr>
          <w:rFonts w:cs="Consolas"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indikuje chování funkci </w:t>
      </w:r>
      <w:r w:rsidRPr="007826FB">
        <w:rPr>
          <w:rFonts w:ascii="Arial Black" w:hAnsi="Arial Black"/>
          <w:sz w:val="20"/>
          <w:szCs w:val="20"/>
        </w:rPr>
        <w:t>vyjmout</w:t>
      </w:r>
      <w:r>
        <w:rPr>
          <w:sz w:val="24"/>
          <w:szCs w:val="24"/>
        </w:rPr>
        <w:t xml:space="preserve"> a </w:t>
      </w:r>
      <w:r w:rsidRPr="007826FB">
        <w:rPr>
          <w:rFonts w:ascii="Arial Black" w:hAnsi="Arial Black"/>
          <w:sz w:val="20"/>
          <w:szCs w:val="20"/>
        </w:rPr>
        <w:t>kopírovat</w:t>
      </w:r>
      <w:r>
        <w:rPr>
          <w:sz w:val="24"/>
          <w:szCs w:val="24"/>
        </w:rPr>
        <w:t xml:space="preserve"> pokud textový editor neobsahuje výběr (není nic vybráno): je-</w:t>
      </w:r>
      <w:r>
        <w:rPr>
          <w:sz w:val="24"/>
          <w:szCs w:val="24"/>
        </w:rPr>
        <w:lastRenderedPageBreak/>
        <w:t>li tato možnost zaškrtnutá, pak se za výběr považuje celý řádek v opačném případě žádný výběr;</w:t>
      </w:r>
    </w:p>
    <w:p w14:paraId="35BF77AB" w14:textId="77777777" w:rsidR="007826FB" w:rsidRPr="007826FB" w:rsidRDefault="007826FB" w:rsidP="00187AFB">
      <w:pPr>
        <w:pStyle w:val="Odstavecseseznamem"/>
        <w:numPr>
          <w:ilvl w:val="0"/>
          <w:numId w:val="5"/>
        </w:numPr>
        <w:rPr>
          <w:i/>
          <w:sz w:val="24"/>
          <w:szCs w:val="24"/>
        </w:rPr>
      </w:pPr>
      <w:r>
        <w:rPr>
          <w:rFonts w:cs="Consolas"/>
          <w:i/>
          <w:sz w:val="24"/>
          <w:szCs w:val="24"/>
        </w:rPr>
        <w:t xml:space="preserve">směr kolečka myši </w:t>
      </w:r>
      <w:r>
        <w:rPr>
          <w:rFonts w:cs="Consolas"/>
          <w:sz w:val="24"/>
          <w:szCs w:val="24"/>
        </w:rPr>
        <w:t>–</w:t>
      </w:r>
      <w:r>
        <w:rPr>
          <w:sz w:val="24"/>
          <w:szCs w:val="24"/>
        </w:rPr>
        <w:t xml:space="preserve"> zde uživatel může změnit chování přetáčení pracovní plochy textového editoru v závislosti na kolečku myši: jednoduchým výběrem mezí </w:t>
      </w:r>
      <w:r w:rsidRPr="007826FB">
        <w:rPr>
          <w:rFonts w:ascii="Bodoni MT" w:hAnsi="Bodoni MT"/>
          <w:b/>
          <w:sz w:val="24"/>
          <w:szCs w:val="24"/>
        </w:rPr>
        <w:t>normální</w:t>
      </w:r>
      <w:r>
        <w:rPr>
          <w:sz w:val="24"/>
          <w:szCs w:val="24"/>
        </w:rPr>
        <w:t xml:space="preserve"> a </w:t>
      </w:r>
      <w:r w:rsidRPr="007826FB">
        <w:rPr>
          <w:rFonts w:ascii="Bodoni MT" w:hAnsi="Bodoni MT"/>
          <w:b/>
          <w:sz w:val="24"/>
          <w:szCs w:val="24"/>
        </w:rPr>
        <w:t>obrácený</w:t>
      </w:r>
      <w:r>
        <w:rPr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5BF77C8" wp14:editId="35BF77C9">
            <wp:extent cx="1510030" cy="49974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–</w:t>
      </w:r>
      <w:r>
        <w:rPr>
          <w:sz w:val="24"/>
          <w:szCs w:val="24"/>
        </w:rPr>
        <w:t xml:space="preserve"> lze nastavit přetáčení buď ve směru otáčení kolečka myši, nebo v protisměru;</w:t>
      </w:r>
    </w:p>
    <w:sectPr w:rsidR="007826FB" w:rsidRPr="007826FB" w:rsidSect="0050346D">
      <w:headerReference w:type="default" r:id="rId26"/>
      <w:footerReference w:type="default" r:id="rId2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F77CC" w14:textId="77777777" w:rsidR="004D2C91" w:rsidRDefault="004D2C91" w:rsidP="005F4499">
      <w:pPr>
        <w:spacing w:after="0" w:line="240" w:lineRule="auto"/>
      </w:pPr>
      <w:r>
        <w:separator/>
      </w:r>
    </w:p>
  </w:endnote>
  <w:endnote w:type="continuationSeparator" w:id="0">
    <w:p w14:paraId="35BF77CD" w14:textId="77777777" w:rsidR="004D2C91" w:rsidRDefault="004D2C91" w:rsidP="005F4499">
      <w:pPr>
        <w:spacing w:after="0" w:line="240" w:lineRule="auto"/>
      </w:pPr>
      <w:r>
        <w:continuationSeparator/>
      </w:r>
    </w:p>
  </w:endnote>
  <w:endnote w:type="continuationNotice" w:id="1">
    <w:p w14:paraId="69206C8E" w14:textId="77777777" w:rsidR="00F657FF" w:rsidRDefault="00F657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9CEA5" w14:textId="77777777" w:rsidR="00F657FF" w:rsidRDefault="00F657F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F77CA" w14:textId="77777777" w:rsidR="004D2C91" w:rsidRDefault="004D2C91" w:rsidP="005F4499">
      <w:pPr>
        <w:spacing w:after="0" w:line="240" w:lineRule="auto"/>
      </w:pPr>
      <w:r>
        <w:separator/>
      </w:r>
    </w:p>
  </w:footnote>
  <w:footnote w:type="continuationSeparator" w:id="0">
    <w:p w14:paraId="35BF77CB" w14:textId="77777777" w:rsidR="004D2C91" w:rsidRDefault="004D2C91" w:rsidP="005F4499">
      <w:pPr>
        <w:spacing w:after="0" w:line="240" w:lineRule="auto"/>
      </w:pPr>
      <w:r>
        <w:continuationSeparator/>
      </w:r>
    </w:p>
  </w:footnote>
  <w:footnote w:type="continuationNotice" w:id="1">
    <w:p w14:paraId="09B42E55" w14:textId="77777777" w:rsidR="00F657FF" w:rsidRDefault="00F657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77CE" w14:textId="77777777" w:rsidR="004D2C91" w:rsidRDefault="004D2C91" w:rsidP="005F4499">
    <w:pPr>
      <w:pStyle w:val="Nzev"/>
    </w:pPr>
    <w:r>
      <w:t>Chování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A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91428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E70588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A7D191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9AE4BE0"/>
    <w:multiLevelType w:val="hybridMultilevel"/>
    <w:tmpl w:val="9C223096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62ADD"/>
    <w:rsid w:val="000D1D59"/>
    <w:rsid w:val="000D5478"/>
    <w:rsid w:val="00117BD4"/>
    <w:rsid w:val="00187AFB"/>
    <w:rsid w:val="001A1469"/>
    <w:rsid w:val="001A5E55"/>
    <w:rsid w:val="001C59F1"/>
    <w:rsid w:val="00203003"/>
    <w:rsid w:val="002308E8"/>
    <w:rsid w:val="0024062F"/>
    <w:rsid w:val="002726C2"/>
    <w:rsid w:val="002C397F"/>
    <w:rsid w:val="002F4F24"/>
    <w:rsid w:val="003033A6"/>
    <w:rsid w:val="00343DFE"/>
    <w:rsid w:val="00352B01"/>
    <w:rsid w:val="00384A9E"/>
    <w:rsid w:val="0038537F"/>
    <w:rsid w:val="003923F7"/>
    <w:rsid w:val="003C0E44"/>
    <w:rsid w:val="003D3E9A"/>
    <w:rsid w:val="003E4B14"/>
    <w:rsid w:val="0045039F"/>
    <w:rsid w:val="00464194"/>
    <w:rsid w:val="004A014B"/>
    <w:rsid w:val="004A6677"/>
    <w:rsid w:val="004D2C91"/>
    <w:rsid w:val="005016E4"/>
    <w:rsid w:val="0050346D"/>
    <w:rsid w:val="005224C6"/>
    <w:rsid w:val="00537D77"/>
    <w:rsid w:val="005910C5"/>
    <w:rsid w:val="005B69E2"/>
    <w:rsid w:val="005F4499"/>
    <w:rsid w:val="0061337D"/>
    <w:rsid w:val="006137F1"/>
    <w:rsid w:val="00695E44"/>
    <w:rsid w:val="006A72D8"/>
    <w:rsid w:val="006C1D07"/>
    <w:rsid w:val="006C6703"/>
    <w:rsid w:val="006F1221"/>
    <w:rsid w:val="0073058C"/>
    <w:rsid w:val="007674E2"/>
    <w:rsid w:val="007826FB"/>
    <w:rsid w:val="007A0F74"/>
    <w:rsid w:val="00824932"/>
    <w:rsid w:val="00827817"/>
    <w:rsid w:val="008366F6"/>
    <w:rsid w:val="008911FA"/>
    <w:rsid w:val="00901900"/>
    <w:rsid w:val="00911554"/>
    <w:rsid w:val="00914FBB"/>
    <w:rsid w:val="00966F9F"/>
    <w:rsid w:val="00975BCE"/>
    <w:rsid w:val="00A367B3"/>
    <w:rsid w:val="00A36FFA"/>
    <w:rsid w:val="00A405C2"/>
    <w:rsid w:val="00A443D3"/>
    <w:rsid w:val="00A62868"/>
    <w:rsid w:val="00AA12C9"/>
    <w:rsid w:val="00AA3CB1"/>
    <w:rsid w:val="00AB0C3F"/>
    <w:rsid w:val="00AC5A42"/>
    <w:rsid w:val="00B5133A"/>
    <w:rsid w:val="00BB6B1C"/>
    <w:rsid w:val="00C3058E"/>
    <w:rsid w:val="00C321C4"/>
    <w:rsid w:val="00C431D0"/>
    <w:rsid w:val="00C61684"/>
    <w:rsid w:val="00C83EFA"/>
    <w:rsid w:val="00CB0175"/>
    <w:rsid w:val="00CB5C77"/>
    <w:rsid w:val="00CC0316"/>
    <w:rsid w:val="00D13026"/>
    <w:rsid w:val="00D2099C"/>
    <w:rsid w:val="00D33A91"/>
    <w:rsid w:val="00D4056F"/>
    <w:rsid w:val="00D52522"/>
    <w:rsid w:val="00D67797"/>
    <w:rsid w:val="00D87CA7"/>
    <w:rsid w:val="00DC7C8C"/>
    <w:rsid w:val="00DF06CC"/>
    <w:rsid w:val="00E2708D"/>
    <w:rsid w:val="00E627E2"/>
    <w:rsid w:val="00EA423B"/>
    <w:rsid w:val="00EC5E7B"/>
    <w:rsid w:val="00EE53D5"/>
    <w:rsid w:val="00F041CF"/>
    <w:rsid w:val="00F047C8"/>
    <w:rsid w:val="00F22884"/>
    <w:rsid w:val="00F63546"/>
    <w:rsid w:val="00F64855"/>
    <w:rsid w:val="00F657FF"/>
    <w:rsid w:val="00F96BC0"/>
    <w:rsid w:val="00FC1309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778D"/>
  <w15:docId w15:val="{1D131C94-49A8-49EF-910D-5CDA591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2014-03-27T08:15:00+00:00</_DCDateModified>
    <Popis xmlns="f402e9c2-abd1-484c-8afb-4056922aef03">krátký popis záložky 'chování' okna 'Nastavení' aplikace Návrhář sestav</Popis>
    <_DCDateCreated xmlns="http://schemas.microsoft.com/sharepoint/v3/fields">2014-03-26T16:30:00+00:00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A3C46BD-71E6-4DA5-9D34-DC696B1B6D46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customXml/itemProps4.xml><?xml version="1.0" encoding="utf-8"?>
<ds:datastoreItem xmlns:ds="http://schemas.openxmlformats.org/officeDocument/2006/customXml" ds:itemID="{2AE28FE8-7109-4F97-96F2-6D20BB4CA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620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textový editor -&gt; chování</vt:lpstr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textový editor -&gt; chování</dc:title>
  <dc:creator>Stepan Sukovyč</dc:creator>
  <cp:keywords>nastavení; textový editor; chování</cp:keywords>
  <cp:lastModifiedBy>Stepan Sukovyč</cp:lastModifiedBy>
  <cp:revision>41</cp:revision>
  <dcterms:created xsi:type="dcterms:W3CDTF">2014-03-25T08:17:00Z</dcterms:created>
  <dcterms:modified xsi:type="dcterms:W3CDTF">2014-04-04T06:19:00Z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